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《系统能力综合实训》教学大纲</w:t>
      </w:r>
    </w:p>
    <w:p>
      <w:pPr>
        <w:pStyle w:val="27"/>
        <w:spacing w:line="360" w:lineRule="auto"/>
        <w:ind w:firstLine="0" w:firstLineChars="0"/>
        <w:jc w:val="center"/>
        <w:rPr>
          <w:rFonts w:eastAsia="宋体" w:cs="Arial"/>
          <w:bCs w:val="0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英文名称：</w:t>
      </w:r>
      <w:r>
        <w:rPr>
          <w:rFonts w:ascii="Times New Roman" w:hAnsi="Times New Roman" w:cs="Times New Roman"/>
          <w:sz w:val="24"/>
          <w:szCs w:val="28"/>
        </w:rPr>
        <w:t>Comprehensive Practice of Computer System Capability Training</w:t>
      </w:r>
    </w:p>
    <w:p>
      <w:pPr>
        <w:spacing w:line="360" w:lineRule="auto"/>
        <w:rPr>
          <w:rFonts w:ascii="宋体" w:hAnsi="宋体" w:eastAsia="宋体" w:cs="Arial"/>
          <w:sz w:val="24"/>
          <w:szCs w:val="24"/>
        </w:rPr>
      </w:pPr>
      <w:r>
        <w:rPr>
          <w:rFonts w:hint="eastAsia" w:ascii="宋体" w:hAnsi="宋体" w:eastAsia="宋体" w:cs="Arial"/>
          <w:sz w:val="24"/>
          <w:szCs w:val="24"/>
        </w:rPr>
        <w:t>课程编号：</w:t>
      </w:r>
      <w:r>
        <w:rPr>
          <w:rFonts w:ascii="Times New Roman" w:hAnsi="Times New Roman" w:cs="Times New Roman"/>
          <w:sz w:val="24"/>
          <w:szCs w:val="28"/>
        </w:rPr>
        <w:t>0812003010</w:t>
      </w:r>
    </w:p>
    <w:p>
      <w:pPr>
        <w:spacing w:line="360" w:lineRule="auto"/>
        <w:rPr>
          <w:rFonts w:ascii="宋体" w:hAnsi="宋体" w:eastAsia="宋体" w:cs="Arial"/>
          <w:sz w:val="24"/>
          <w:szCs w:val="24"/>
        </w:rPr>
      </w:pPr>
      <w:r>
        <w:rPr>
          <w:rFonts w:hint="eastAsia" w:ascii="宋体" w:hAnsi="宋体" w:eastAsia="宋体" w:cs="Arial"/>
          <w:sz w:val="24"/>
          <w:szCs w:val="24"/>
        </w:rPr>
        <w:t>课程简介：</w:t>
      </w:r>
      <w:r>
        <w:rPr>
          <w:rFonts w:hint="eastAsia" w:ascii="Times New Roman" w:hAnsi="Times New Roman" w:eastAsia="宋体" w:cs="Times New Roman"/>
          <w:sz w:val="24"/>
          <w:szCs w:val="24"/>
        </w:rPr>
        <w:t>综合运用</w:t>
      </w:r>
      <w:r>
        <w:rPr>
          <w:rFonts w:ascii="Times New Roman" w:hAnsi="Times New Roman" w:cs="Times New Roman"/>
          <w:sz w:val="24"/>
          <w:szCs w:val="24"/>
        </w:rPr>
        <w:t>已经学习过的硬件</w:t>
      </w:r>
      <w:r>
        <w:rPr>
          <w:rFonts w:hint="eastAsia" w:ascii="Times New Roman" w:hAnsi="Times New Roman" w:cs="Times New Roman"/>
          <w:sz w:val="24"/>
          <w:szCs w:val="24"/>
        </w:rPr>
        <w:t>类</w:t>
      </w:r>
      <w:r>
        <w:rPr>
          <w:rFonts w:ascii="Times New Roman" w:hAnsi="Times New Roman" w:cs="Times New Roman"/>
          <w:sz w:val="24"/>
          <w:szCs w:val="24"/>
        </w:rPr>
        <w:t>课程（包括《汇编语言》、《数字电路与逻辑设计</w:t>
      </w: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》</w:t>
      </w:r>
      <w:r>
        <w:rPr>
          <w:rFonts w:hint="eastAsia" w:ascii="Times New Roman" w:hAnsi="Times New Roman" w:cs="Times New Roman"/>
          <w:sz w:val="24"/>
          <w:szCs w:val="24"/>
        </w:rPr>
        <w:t>及其独立设置的实验课</w:t>
      </w:r>
      <w:r>
        <w:rPr>
          <w:rFonts w:ascii="Times New Roman" w:hAnsi="Times New Roman" w:cs="Times New Roman"/>
          <w:sz w:val="24"/>
          <w:szCs w:val="24"/>
        </w:rPr>
        <w:t>、《计算机组成原理》</w:t>
      </w:r>
      <w:r>
        <w:rPr>
          <w:rFonts w:hint="eastAsia" w:ascii="Times New Roman" w:hAnsi="Times New Roman" w:cs="Times New Roman"/>
          <w:sz w:val="24"/>
          <w:szCs w:val="24"/>
        </w:rPr>
        <w:t>及其独立设置的实验课</w:t>
      </w:r>
      <w:r>
        <w:rPr>
          <w:rFonts w:ascii="Times New Roman" w:hAnsi="Times New Roman" w:cs="Times New Roman"/>
          <w:sz w:val="24"/>
          <w:szCs w:val="24"/>
        </w:rPr>
        <w:t>等）</w:t>
      </w:r>
      <w:r>
        <w:rPr>
          <w:rFonts w:hint="eastAsia" w:ascii="Times New Roman" w:hAnsi="Times New Roman" w:cs="Times New Roman"/>
          <w:sz w:val="24"/>
          <w:szCs w:val="24"/>
        </w:rPr>
        <w:t>的知识</w:t>
      </w:r>
      <w:r>
        <w:rPr>
          <w:rFonts w:ascii="Times New Roman" w:hAnsi="Times New Roman" w:cs="Times New Roman"/>
          <w:sz w:val="24"/>
          <w:szCs w:val="24"/>
        </w:rPr>
        <w:t>，设计</w:t>
      </w:r>
      <w:r>
        <w:rPr>
          <w:rFonts w:hint="eastAsia" w:ascii="Times New Roman" w:hAnsi="Times New Roman" w:cs="Times New Roman"/>
          <w:sz w:val="24"/>
          <w:szCs w:val="24"/>
        </w:rPr>
        <w:t>微程序或硬布线的、单周期或多周期的CPU</w:t>
      </w:r>
      <w:r>
        <w:rPr>
          <w:rFonts w:ascii="Times New Roman" w:hAnsi="Times New Roman" w:cs="Times New Roman"/>
          <w:sz w:val="24"/>
          <w:szCs w:val="24"/>
        </w:rPr>
        <w:t>，培养学生设计计算机系统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能力。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Arial"/>
          <w:sz w:val="24"/>
          <w:szCs w:val="24"/>
        </w:rPr>
        <w:t>环节类别：</w:t>
      </w:r>
      <w:r>
        <w:rPr>
          <w:rFonts w:hint="eastAsia" w:ascii="宋体" w:hAnsi="宋体" w:eastAsia="宋体"/>
          <w:sz w:val="24"/>
          <w:szCs w:val="24"/>
        </w:rPr>
        <w:t>专业实践</w:t>
      </w:r>
    </w:p>
    <w:p>
      <w:pPr>
        <w:spacing w:line="360" w:lineRule="auto"/>
        <w:rPr>
          <w:rFonts w:ascii="宋体" w:hAnsi="宋体" w:eastAsia="宋体"/>
          <w:color w:val="0000FF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学    分：2</w:t>
      </w:r>
      <w:r>
        <w:rPr>
          <w:rFonts w:ascii="Times New Roman" w:hAnsi="Times New Roman" w:eastAsia="宋体" w:cs="Times New Roman"/>
          <w:sz w:val="24"/>
        </w:rPr>
        <w:t>学分</w:t>
      </w:r>
    </w:p>
    <w:p>
      <w:pPr>
        <w:spacing w:line="360" w:lineRule="auto"/>
        <w:rPr>
          <w:rFonts w:ascii="宋体" w:hAnsi="宋体" w:eastAsia="宋体"/>
          <w:color w:val="0000FF"/>
          <w:sz w:val="24"/>
          <w:szCs w:val="24"/>
        </w:rPr>
      </w:pPr>
      <w:r>
        <w:rPr>
          <w:rFonts w:hint="eastAsia" w:ascii="宋体" w:hAnsi="宋体" w:eastAsia="宋体" w:cs="Arial"/>
          <w:sz w:val="24"/>
          <w:szCs w:val="24"/>
        </w:rPr>
        <w:t>总 周 数：2</w:t>
      </w:r>
      <w:r>
        <w:rPr>
          <w:rFonts w:ascii="Times New Roman" w:hAnsi="Times New Roman" w:eastAsia="宋体" w:cs="Times New Roman"/>
          <w:sz w:val="24"/>
        </w:rPr>
        <w:t>周</w:t>
      </w:r>
    </w:p>
    <w:p>
      <w:pPr>
        <w:widowControl/>
        <w:tabs>
          <w:tab w:val="left" w:pos="0"/>
        </w:tabs>
        <w:spacing w:line="360" w:lineRule="auto"/>
        <w:ind w:right="300"/>
        <w:rPr>
          <w:rFonts w:ascii="宋体" w:hAnsi="宋体" w:eastAsia="宋体" w:cs="Arial"/>
          <w:sz w:val="24"/>
          <w:szCs w:val="24"/>
        </w:rPr>
      </w:pPr>
      <w:r>
        <w:rPr>
          <w:rFonts w:ascii="宋体" w:hAnsi="宋体" w:eastAsia="宋体" w:cs="Arial"/>
          <w:sz w:val="24"/>
          <w:szCs w:val="24"/>
        </w:rPr>
        <w:t>适用</w:t>
      </w:r>
      <w:r>
        <w:rPr>
          <w:rFonts w:hint="eastAsia" w:ascii="宋体" w:hAnsi="宋体" w:eastAsia="宋体" w:cs="Arial"/>
          <w:sz w:val="24"/>
          <w:szCs w:val="24"/>
        </w:rPr>
        <w:t>专业</w:t>
      </w:r>
      <w:r>
        <w:rPr>
          <w:rFonts w:ascii="宋体" w:hAnsi="宋体" w:eastAsia="宋体" w:cs="Arial"/>
          <w:sz w:val="24"/>
          <w:szCs w:val="24"/>
        </w:rPr>
        <w:t xml:space="preserve">: </w:t>
      </w:r>
      <w:r>
        <w:rPr>
          <w:rFonts w:hint="eastAsia" w:ascii="宋体" w:hAnsi="宋体" w:eastAsia="宋体"/>
          <w:sz w:val="24"/>
          <w:szCs w:val="24"/>
        </w:rPr>
        <w:t>计算机科学与技术专业、计算机科学与技术专业卓越工程师</w:t>
      </w:r>
    </w:p>
    <w:p>
      <w:pPr>
        <w:widowControl/>
        <w:tabs>
          <w:tab w:val="left" w:pos="0"/>
        </w:tabs>
        <w:spacing w:line="360" w:lineRule="auto"/>
        <w:ind w:right="300"/>
        <w:rPr>
          <w:rFonts w:ascii="Times New Roman" w:hAnsi="Times New Roman" w:cs="Times New Roman"/>
          <w:sz w:val="24"/>
          <w:szCs w:val="24"/>
        </w:rPr>
      </w:pPr>
      <w:r>
        <w:rPr>
          <w:rFonts w:ascii="宋体" w:hAnsi="宋体" w:eastAsia="宋体" w:cs="Arial"/>
          <w:sz w:val="24"/>
          <w:szCs w:val="24"/>
        </w:rPr>
        <w:t>先修课程：</w:t>
      </w:r>
      <w:r>
        <w:rPr>
          <w:rFonts w:ascii="Times New Roman" w:hAnsi="Times New Roman" w:cs="Times New Roman"/>
          <w:sz w:val="24"/>
          <w:szCs w:val="24"/>
        </w:rPr>
        <w:t>数字电路与逻辑设计</w:t>
      </w:r>
      <w:r>
        <w:rPr>
          <w:rFonts w:hint="eastAsia" w:ascii="Times New Roman" w:hAnsi="Times New Roman" w:cs="Times New Roman"/>
          <w:sz w:val="24"/>
          <w:szCs w:val="24"/>
        </w:rPr>
        <w:t>A，</w:t>
      </w:r>
      <w:r>
        <w:rPr>
          <w:rFonts w:ascii="Times New Roman" w:hAnsi="Times New Roman" w:cs="Times New Roman"/>
          <w:sz w:val="24"/>
          <w:szCs w:val="24"/>
        </w:rPr>
        <w:t>数字电路与逻辑设计</w:t>
      </w:r>
      <w:r>
        <w:rPr>
          <w:rFonts w:hint="eastAsia"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实验，汇编语言，计算机组成原理，计算机组成原理实验</w:t>
      </w:r>
    </w:p>
    <w:p>
      <w:pPr>
        <w:widowControl/>
        <w:tabs>
          <w:tab w:val="left" w:pos="0"/>
        </w:tabs>
        <w:spacing w:line="360" w:lineRule="auto"/>
        <w:ind w:right="300"/>
        <w:rPr>
          <w:rFonts w:ascii="宋体" w:hAnsi="宋体" w:eastAsia="宋体" w:cs="Arial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一、课程目标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1、课程思政教学目标：</w:t>
      </w:r>
      <w:r>
        <w:rPr>
          <w:rFonts w:hint="eastAsia" w:ascii="Times New Roman" w:hAnsi="Times New Roman" w:eastAsia="宋体" w:cs="Times New Roman"/>
          <w:sz w:val="24"/>
        </w:rPr>
        <w:t>了解计算机对环境和社会可持续发展的影响，建立相关法律法规、安全意识；在实践过程中培养团队精神，</w:t>
      </w:r>
      <w:r>
        <w:rPr>
          <w:rFonts w:hint="eastAsia"/>
          <w:sz w:val="24"/>
          <w:szCs w:val="24"/>
        </w:rPr>
        <w:t>能够胜任个体、团队成员以及项目负责人的角色任务</w:t>
      </w:r>
      <w:r>
        <w:rPr>
          <w:rFonts w:hint="eastAsia" w:ascii="Times New Roman" w:hAnsi="Times New Roman" w:eastAsia="宋体" w:cs="Times New Roman"/>
          <w:sz w:val="24"/>
        </w:rPr>
        <w:t>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课程教学总目标：通过文献研究、调研、分析等方法，分析单周期与多周期CPU、微程序与硬布线CPU的优缺点、影响因素和适用范围，获得有效结论：将设计哪种类型的CPU；进一步得出单周期或多周期CPU的、微程序或硬布线CPU的设计方案；在设计过程中体现创新意识，可持续发展理念、环保意识以及团队合作精神，培养学生的硬件系</w:t>
      </w:r>
      <w:r>
        <w:rPr>
          <w:rFonts w:hint="eastAsia" w:ascii="Times New Roman" w:hAnsi="Times New Roman" w:eastAsia="宋体" w:cs="Times New Roman"/>
          <w:sz w:val="24"/>
        </w:rPr>
        <w:t>统设计能力。通过实训巩固和扩大所学知识，培养扎实的技术工作能力，为以后走向工作岗位奠定良好基础。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3、课程目标与学生能力和素质培养的关系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（1）能力培养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通过本实训，强化学生理解和运用硬件类课程的理论知识点，来设计计算机硬件系统的能力。通过规范化的实训报告、系统演示和答辩验收，培养学生良好的文档习惯、撰写规范文档的能力以及沟通表达的能力。</w:t>
      </w:r>
    </w:p>
    <w:p>
      <w:pPr>
        <w:spacing w:line="360" w:lineRule="auto"/>
        <w:ind w:firstLine="480" w:firstLine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（2）素质培养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</w:rPr>
        <w:t>通过本实训，让学生保持高度重视、谦虚谨慎、踏实肯干、有的放矢的心态，参与分组讨论、团队合作，培养良好的敬业精神、技术工作作风和技术工作能力，提升学生的沟通、语言表达、法律道德、环保意识、创新意识、可持续发展理念等综合素质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4、毕业要求</w:t>
      </w:r>
      <w:r>
        <w:rPr>
          <w:rFonts w:ascii="宋体" w:hAnsi="宋体" w:eastAsia="宋体"/>
          <w:sz w:val="24"/>
          <w:szCs w:val="24"/>
        </w:rPr>
        <w:t>—</w:t>
      </w:r>
      <w:r>
        <w:rPr>
          <w:rFonts w:hint="eastAsia" w:ascii="宋体" w:hAnsi="宋体" w:eastAsia="宋体"/>
          <w:sz w:val="24"/>
          <w:szCs w:val="24"/>
        </w:rPr>
        <w:t>课程目标关系（OBE结果导向）</w:t>
      </w:r>
    </w:p>
    <w:p>
      <w:pPr>
        <w:pStyle w:val="20"/>
        <w:spacing w:line="360" w:lineRule="auto"/>
        <w:ind w:left="480" w:firstLine="0" w:firstLineChars="0"/>
        <w:jc w:val="center"/>
        <w:rPr>
          <w:rFonts w:ascii="宋体" w:hAnsi="宋体" w:eastAsia="宋体"/>
          <w:kern w:val="0"/>
          <w:szCs w:val="21"/>
        </w:rPr>
      </w:pPr>
      <w:r>
        <w:rPr>
          <w:rFonts w:ascii="宋体" w:hAnsi="宋体" w:eastAsia="宋体"/>
          <w:kern w:val="0"/>
          <w:szCs w:val="21"/>
        </w:rPr>
        <w:t>表</w:t>
      </w:r>
      <w:r>
        <w:rPr>
          <w:rFonts w:hint="eastAsia" w:ascii="宋体" w:hAnsi="宋体" w:eastAsia="宋体"/>
          <w:kern w:val="0"/>
          <w:szCs w:val="21"/>
        </w:rPr>
        <w:t>1</w:t>
      </w:r>
      <w:r>
        <w:rPr>
          <w:rFonts w:ascii="宋体" w:hAnsi="宋体" w:eastAsia="宋体"/>
          <w:kern w:val="0"/>
          <w:szCs w:val="21"/>
        </w:rPr>
        <w:t xml:space="preserve"> 《</w:t>
      </w:r>
      <w:r>
        <w:rPr>
          <w:rFonts w:hint="eastAsia" w:ascii="宋体" w:hAnsi="宋体" w:eastAsia="宋体"/>
          <w:kern w:val="0"/>
          <w:szCs w:val="21"/>
        </w:rPr>
        <w:t>系统能力综合</w:t>
      </w:r>
      <w:r>
        <w:rPr>
          <w:rFonts w:ascii="宋体" w:hAnsi="宋体" w:eastAsia="宋体"/>
          <w:kern w:val="0"/>
          <w:szCs w:val="21"/>
        </w:rPr>
        <w:t>》目标-毕业要求关系表</w:t>
      </w:r>
    </w:p>
    <w:tbl>
      <w:tblPr>
        <w:tblStyle w:val="11"/>
        <w:tblW w:w="91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1842"/>
        <w:gridCol w:w="993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125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Cs w:val="21"/>
              </w:rPr>
              <w:t>毕业要求及能力实现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宋体" w:hAnsi="宋体" w:eastAsia="宋体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Cs w:val="21"/>
              </w:rPr>
              <w:t>与课程关联度</w:t>
            </w:r>
          </w:p>
        </w:tc>
        <w:tc>
          <w:tcPr>
            <w:tcW w:w="4050" w:type="dxa"/>
            <w:vAlign w:val="center"/>
          </w:tcPr>
          <w:p>
            <w:pPr>
              <w:jc w:val="center"/>
              <w:rPr>
                <w:rFonts w:ascii="宋体" w:hAnsi="宋体" w:eastAsia="宋体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Cs w:val="21"/>
              </w:rPr>
              <w:t>课程目标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2.4能运用基本原理，借助文献研究，对解决方案的影响因素进行分析，获得有效结论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培养学生分析复杂工程问题的能力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M（0.2）</w:t>
            </w:r>
          </w:p>
        </w:tc>
        <w:tc>
          <w:tcPr>
            <w:tcW w:w="40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课程目标1：借助文献研究等方法，通过分析单周期与多周期CPU、微程序与硬布线CPU的优缺点、影响因素和适用范围，获得有效结论。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3.3 能够针对复杂计算机工程问题进行解决方案的设计，在设计中体现多学科交叉融合的创新意识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培养学生设计计算机硬件系统的能力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M（0.2）</w:t>
            </w:r>
          </w:p>
        </w:tc>
        <w:tc>
          <w:tcPr>
            <w:tcW w:w="40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课程目标2：通过自主设计单周期或多周期的、微程序或硬布线的CPU，培养学生的硬件系统设计能力，并在设计过程中体现创新意识。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4.1能够综合运用所学科学原理，通过文献研究、调研、分析等方法，针对所要解决的计算机领域复杂工程中的核心问题，明确研究内容与目标，得出解决方案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培养学生掌握和运用文献研究、调研、分析等方法，得到解决计算机复杂工程核心问题的方案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H（0.3）</w:t>
            </w:r>
          </w:p>
        </w:tc>
        <w:tc>
          <w:tcPr>
            <w:tcW w:w="40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课程目标3：让学生明确CPU设计过程中的核心问题，通过文献研究、调研、分析等方法，得出单周期或多周期CPU的、微程序或硬布线的设计方案。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7.2 了解计算机技术对人类社会可持续发展的影响，具有节能环保意识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让学生了解通计算机技术对人类社会可持续发展的影响，建立环保意识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M（0.2）</w:t>
            </w:r>
          </w:p>
        </w:tc>
        <w:tc>
          <w:tcPr>
            <w:tcW w:w="40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课程目标4：了解Logisim仿真平台对计算机设计技术的影响，能缩短设计周期，降低设计成本，对节能环保具有积极意义。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9.1能够理解多学科背景下的团队中每个角色的定位与责任，能够胜任个体、团队成员的角色任务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通过实训，培养学生的团队合作精神，定位各成员和团队的职责和任务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H（0.3）</w:t>
            </w:r>
          </w:p>
        </w:tc>
        <w:tc>
          <w:tcPr>
            <w:tcW w:w="40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课程目标5：在设计过程中要对学生进行分组，每个组员都有不同的定位与责任，明确个人、团队成员承担的任务。</w:t>
            </w:r>
          </w:p>
        </w:tc>
      </w:tr>
    </w:tbl>
    <w:p>
      <w:pPr>
        <w:spacing w:line="360" w:lineRule="auto"/>
        <w:ind w:firstLine="480" w:firstLineChars="200"/>
        <w:rPr>
          <w:rFonts w:ascii="宋体" w:hAnsi="宋体" w:eastAsia="宋体"/>
          <w:color w:val="0000FF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基本要求</w:t>
      </w:r>
    </w:p>
    <w:p>
      <w:pPr>
        <w:snapToGrid w:val="0"/>
        <w:spacing w:line="360" w:lineRule="auto"/>
        <w:ind w:firstLine="420" w:firstLineChars="175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每2~3人为一个小组，每个小组完成一个设计项目。每个小组在MIPS指令系统中选择</w:t>
      </w:r>
      <w:r>
        <w:rPr>
          <w:rFonts w:hint="eastAsia"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条以上的指令，进行</w:t>
      </w:r>
      <w:r>
        <w:rPr>
          <w:rFonts w:hint="eastAsia" w:ascii="Times New Roman" w:hAnsi="Times New Roman" w:cs="Times New Roman"/>
          <w:sz w:val="24"/>
          <w:szCs w:val="24"/>
        </w:rPr>
        <w:t>单周期或</w:t>
      </w:r>
      <w:r>
        <w:rPr>
          <w:rFonts w:ascii="Times New Roman" w:hAnsi="Times New Roman" w:cs="Times New Roman"/>
          <w:sz w:val="24"/>
          <w:szCs w:val="24"/>
        </w:rPr>
        <w:t>多周期CPU</w:t>
      </w:r>
      <w:r>
        <w:rPr>
          <w:rFonts w:hint="eastAsia" w:ascii="Times New Roman" w:hAnsi="Times New Roman" w:cs="Times New Roman"/>
          <w:sz w:val="24"/>
          <w:szCs w:val="24"/>
        </w:rPr>
        <w:t>、微程序或硬布线CPU</w:t>
      </w:r>
      <w:r>
        <w:rPr>
          <w:rFonts w:ascii="Times New Roman" w:hAnsi="Times New Roman" w:cs="Times New Roman"/>
          <w:sz w:val="24"/>
          <w:szCs w:val="24"/>
        </w:rPr>
        <w:t>的设计，在</w:t>
      </w:r>
      <w:r>
        <w:rPr>
          <w:rFonts w:ascii="Times New Roman" w:hAnsi="Times New Roman" w:cs="Times New Roman"/>
          <w:spacing w:val="-3"/>
          <w:sz w:val="24"/>
          <w:szCs w:val="24"/>
        </w:rPr>
        <w:t>Logisim仿真平台上调试通过。有能力的同学用硬件描述语言Verilog设计，在Vivado环境下调试、仿真，将程序下载到Xilinx开发板上。</w:t>
      </w:r>
    </w:p>
    <w:p>
      <w:pPr>
        <w:snapToGrid w:val="0"/>
        <w:spacing w:line="360" w:lineRule="auto"/>
        <w:ind w:firstLine="409" w:firstLineChars="175"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pacing w:val="-3"/>
          <w:sz w:val="24"/>
          <w:szCs w:val="24"/>
        </w:rPr>
        <w:t>每个人要提交一份实训报告和设计文档。</w:t>
      </w:r>
    </w:p>
    <w:p>
      <w:pPr>
        <w:pStyle w:val="10"/>
        <w:snapToGrid w:val="0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通过实训应达到下列具体要求：</w:t>
      </w:r>
    </w:p>
    <w:p>
      <w:pPr>
        <w:pStyle w:val="10"/>
        <w:snapToGrid w:val="0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1）了解计算机硬件设计的基本流程，树立</w:t>
      </w:r>
      <w:r>
        <w:rPr>
          <w:rFonts w:hint="eastAsia" w:ascii="Times New Roman" w:hAnsi="Times New Roman" w:cs="Times New Roman"/>
          <w:color w:val="000000"/>
        </w:rPr>
        <w:t>可持续发展和</w:t>
      </w:r>
      <w:r>
        <w:rPr>
          <w:rFonts w:ascii="Times New Roman" w:hAnsi="Times New Roman" w:cs="Times New Roman"/>
          <w:color w:val="000000"/>
        </w:rPr>
        <w:t>节能环保的意识；</w:t>
      </w:r>
    </w:p>
    <w:p>
      <w:pPr>
        <w:pStyle w:val="10"/>
        <w:snapToGrid w:val="0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2）掌握CPU设计的基本方法和主要内容</w:t>
      </w:r>
      <w:r>
        <w:rPr>
          <w:rFonts w:hint="eastAsia" w:ascii="Times New Roman" w:hAnsi="Times New Roman" w:cs="Times New Roman"/>
          <w:color w:val="000000"/>
        </w:rPr>
        <w:t>，在设计过程中体现创新意识</w:t>
      </w:r>
      <w:r>
        <w:rPr>
          <w:rFonts w:ascii="Times New Roman" w:hAnsi="Times New Roman" w:cs="Times New Roman"/>
          <w:color w:val="000000"/>
        </w:rPr>
        <w:t>；</w:t>
      </w:r>
    </w:p>
    <w:p>
      <w:pPr>
        <w:pStyle w:val="10"/>
        <w:snapToGrid w:val="0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3）学习系统设计说明书的撰写。</w:t>
      </w:r>
    </w:p>
    <w:p>
      <w:pPr>
        <w:pStyle w:val="10"/>
        <w:snapToGrid w:val="0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实训报告内容包括：</w:t>
      </w:r>
    </w:p>
    <w:p>
      <w:pPr>
        <w:pStyle w:val="10"/>
        <w:snapToGrid w:val="0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1）设计任务介绍；</w:t>
      </w:r>
    </w:p>
    <w:p>
      <w:pPr>
        <w:pStyle w:val="10"/>
        <w:snapToGrid w:val="0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2）设计过程介绍；</w:t>
      </w:r>
    </w:p>
    <w:p>
      <w:pPr>
        <w:pStyle w:val="10"/>
        <w:snapToGrid w:val="0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3）方案选择；</w:t>
      </w:r>
    </w:p>
    <w:p>
      <w:pPr>
        <w:pStyle w:val="10"/>
        <w:snapToGrid w:val="0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4）实现结果；</w:t>
      </w:r>
    </w:p>
    <w:p>
      <w:pPr>
        <w:pStyle w:val="10"/>
        <w:snapToGrid w:val="0"/>
        <w:spacing w:before="0" w:beforeAutospacing="0" w:after="0" w:afterAutospacing="0" w:line="360" w:lineRule="auto"/>
        <w:ind w:firstLine="480" w:firstLineChars="200"/>
        <w:rPr>
          <w:rFonts w:ascii="Times New Roman" w:hAnsi="Times New Roman" w:cs="Times New Roman"/>
          <w:color w:val="000000"/>
        </w:rPr>
      </w:pPr>
      <w:r>
        <w:rPr>
          <w:rFonts w:hint="eastAsia"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）小结。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三、实训内容与时间分配</w:t>
      </w:r>
    </w:p>
    <w:p>
      <w:pPr>
        <w:spacing w:line="360" w:lineRule="auto"/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color w:val="000000"/>
          <w:szCs w:val="21"/>
        </w:rPr>
        <w:t>表2 《系统能力综合实训》实训内容与时间分配</w:t>
      </w:r>
    </w:p>
    <w:tbl>
      <w:tblPr>
        <w:tblStyle w:val="11"/>
        <w:tblW w:w="94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615"/>
        <w:gridCol w:w="3679"/>
        <w:gridCol w:w="1351"/>
        <w:gridCol w:w="1320"/>
        <w:gridCol w:w="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568" w:type="dxa"/>
            <w:vAlign w:val="center"/>
          </w:tcPr>
          <w:p>
            <w:pPr>
              <w:tabs>
                <w:tab w:val="left" w:pos="-720"/>
              </w:tabs>
              <w:suppressAutoHyphens/>
              <w:jc w:val="center"/>
              <w:rPr>
                <w:rFonts w:ascii="宋体" w:hAnsi="宋体" w:eastAsia="宋体"/>
                <w:spacing w:val="-3"/>
                <w:szCs w:val="21"/>
                <w:lang w:val="en-GB"/>
              </w:rPr>
            </w:pPr>
            <w:r>
              <w:rPr>
                <w:rFonts w:hint="eastAsia" w:ascii="宋体" w:hAnsi="宋体" w:eastAsia="宋体"/>
                <w:spacing w:val="-3"/>
                <w:szCs w:val="21"/>
                <w:lang w:val="en-GB"/>
              </w:rPr>
              <w:t>序号</w:t>
            </w:r>
          </w:p>
        </w:tc>
        <w:tc>
          <w:tcPr>
            <w:tcW w:w="1615" w:type="dxa"/>
            <w:vAlign w:val="center"/>
          </w:tcPr>
          <w:p>
            <w:pPr>
              <w:tabs>
                <w:tab w:val="left" w:pos="-720"/>
              </w:tabs>
              <w:suppressAutoHyphens/>
              <w:jc w:val="center"/>
              <w:rPr>
                <w:rFonts w:ascii="宋体" w:hAnsi="宋体" w:eastAsia="宋体"/>
                <w:spacing w:val="-3"/>
                <w:szCs w:val="21"/>
                <w:lang w:val="en-GB"/>
              </w:rPr>
            </w:pPr>
            <w:r>
              <w:rPr>
                <w:rFonts w:hint="eastAsia" w:ascii="宋体" w:hAnsi="宋体" w:eastAsia="宋体"/>
                <w:spacing w:val="-3"/>
                <w:szCs w:val="21"/>
                <w:lang w:val="en-GB"/>
              </w:rPr>
              <w:t>实训内容</w:t>
            </w:r>
          </w:p>
        </w:tc>
        <w:tc>
          <w:tcPr>
            <w:tcW w:w="3679" w:type="dxa"/>
            <w:vAlign w:val="center"/>
          </w:tcPr>
          <w:p>
            <w:pPr>
              <w:tabs>
                <w:tab w:val="left" w:pos="-720"/>
              </w:tabs>
              <w:suppressAutoHyphens/>
              <w:jc w:val="center"/>
              <w:rPr>
                <w:rFonts w:ascii="宋体" w:hAnsi="宋体" w:eastAsia="宋体"/>
                <w:spacing w:val="-3"/>
                <w:szCs w:val="21"/>
                <w:lang w:val="en-GB"/>
              </w:rPr>
            </w:pPr>
            <w:r>
              <w:rPr>
                <w:rFonts w:hint="eastAsia" w:ascii="宋体" w:hAnsi="宋体" w:eastAsia="宋体"/>
                <w:spacing w:val="-3"/>
                <w:szCs w:val="21"/>
                <w:lang w:val="en-GB"/>
              </w:rPr>
              <w:t>要求</w:t>
            </w:r>
          </w:p>
        </w:tc>
        <w:tc>
          <w:tcPr>
            <w:tcW w:w="1351" w:type="dxa"/>
            <w:vAlign w:val="center"/>
          </w:tcPr>
          <w:p>
            <w:pPr>
              <w:tabs>
                <w:tab w:val="left" w:pos="-720"/>
              </w:tabs>
              <w:suppressAutoHyphens/>
              <w:jc w:val="center"/>
              <w:rPr>
                <w:rFonts w:ascii="宋体" w:hAnsi="宋体" w:eastAsia="宋体"/>
                <w:spacing w:val="-3"/>
                <w:szCs w:val="21"/>
              </w:rPr>
            </w:pPr>
            <w:r>
              <w:rPr>
                <w:rFonts w:hint="eastAsia" w:ascii="宋体" w:hAnsi="宋体" w:eastAsia="宋体"/>
                <w:spacing w:val="-3"/>
                <w:szCs w:val="21"/>
              </w:rPr>
              <w:t>实训</w:t>
            </w:r>
            <w:r>
              <w:rPr>
                <w:rFonts w:hint="eastAsia" w:ascii="宋体" w:hAnsi="宋体" w:eastAsia="宋体"/>
                <w:spacing w:val="-3"/>
                <w:szCs w:val="21"/>
                <w:lang w:val="en-GB"/>
              </w:rPr>
              <w:t>方式手段</w:t>
            </w:r>
          </w:p>
        </w:tc>
        <w:tc>
          <w:tcPr>
            <w:tcW w:w="1320" w:type="dxa"/>
            <w:vAlign w:val="center"/>
          </w:tcPr>
          <w:p>
            <w:pPr>
              <w:tabs>
                <w:tab w:val="left" w:pos="-720"/>
              </w:tabs>
              <w:suppressAutoHyphens/>
              <w:jc w:val="center"/>
              <w:rPr>
                <w:rFonts w:ascii="宋体" w:hAnsi="宋体" w:eastAsia="宋体"/>
                <w:spacing w:val="-3"/>
                <w:szCs w:val="21"/>
                <w:lang w:val="en-GB"/>
              </w:rPr>
            </w:pPr>
            <w:r>
              <w:rPr>
                <w:rFonts w:hint="eastAsia" w:ascii="宋体" w:hAnsi="宋体" w:eastAsia="宋体"/>
                <w:spacing w:val="-3"/>
                <w:szCs w:val="21"/>
                <w:lang w:val="en-GB"/>
              </w:rPr>
              <w:t>教学进度安排(天数)</w:t>
            </w:r>
          </w:p>
        </w:tc>
        <w:tc>
          <w:tcPr>
            <w:tcW w:w="873" w:type="dxa"/>
            <w:vAlign w:val="center"/>
          </w:tcPr>
          <w:p>
            <w:pPr>
              <w:tabs>
                <w:tab w:val="left" w:pos="-720"/>
              </w:tabs>
              <w:suppressAutoHyphens/>
              <w:jc w:val="center"/>
              <w:rPr>
                <w:rFonts w:ascii="宋体" w:hAnsi="宋体" w:eastAsia="宋体"/>
                <w:spacing w:val="-3"/>
                <w:szCs w:val="21"/>
              </w:rPr>
            </w:pPr>
            <w:r>
              <w:rPr>
                <w:rFonts w:hint="eastAsia" w:ascii="宋体" w:hAnsi="宋体" w:eastAsia="宋体"/>
                <w:kern w:val="0"/>
                <w:szCs w:val="21"/>
              </w:rPr>
              <w:t>课程目标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0" w:hRule="atLeast"/>
          <w:jc w:val="center"/>
        </w:trPr>
        <w:tc>
          <w:tcPr>
            <w:tcW w:w="56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pacing w:val="-3"/>
                <w:szCs w:val="21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szCs w:val="21"/>
                <w:lang w:val="en-GB"/>
              </w:rPr>
              <w:t>1</w:t>
            </w:r>
          </w:p>
        </w:tc>
        <w:tc>
          <w:tcPr>
            <w:tcW w:w="161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400" w:lineRule="exact"/>
              <w:jc w:val="left"/>
              <w:rPr>
                <w:rFonts w:ascii="Times New Roman" w:hAnsi="Times New Roman" w:cs="Times New Roman"/>
                <w:spacing w:val="-3"/>
                <w:szCs w:val="21"/>
                <w:lang w:val="en-GB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选择</w:t>
            </w:r>
            <w:r>
              <w:rPr>
                <w:rFonts w:hint="eastAsia" w:ascii="宋体" w:hAnsi="宋体" w:eastAsia="宋体"/>
                <w:szCs w:val="21"/>
              </w:rPr>
              <w:t>单周期或多周期CPU、微程序或硬布线CPU的设计方案，</w:t>
            </w:r>
            <w:r>
              <w:rPr>
                <w:rFonts w:ascii="Times New Roman" w:hAnsi="Times New Roman" w:cs="Times New Roman"/>
                <w:spacing w:val="-3"/>
                <w:szCs w:val="21"/>
              </w:rPr>
              <w:t>在MIPS</w:t>
            </w:r>
            <w:r>
              <w:rPr>
                <w:rFonts w:ascii="Times New Roman" w:hAnsi="Times New Roman" w:cs="Times New Roman"/>
                <w:spacing w:val="-3"/>
                <w:szCs w:val="21"/>
                <w:lang w:val="en-GB"/>
              </w:rPr>
              <w:t>指令系统中选择</w:t>
            </w:r>
            <w:r>
              <w:rPr>
                <w:rFonts w:ascii="Times New Roman" w:hAnsi="Times New Roman" w:cs="Times New Roman"/>
                <w:spacing w:val="-3"/>
                <w:szCs w:val="21"/>
              </w:rPr>
              <w:t>指令</w:t>
            </w:r>
          </w:p>
        </w:tc>
        <w:tc>
          <w:tcPr>
            <w:tcW w:w="3679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400" w:lineRule="exact"/>
              <w:jc w:val="left"/>
              <w:rPr>
                <w:rFonts w:ascii="Times New Roman" w:hAnsi="Times New Roman" w:cs="Times New Roman"/>
                <w:spacing w:val="-3"/>
                <w:szCs w:val="21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学习、掌握MIPS指令系统，R型、I型和J型指令的格式、功能，选择8</w:t>
            </w:r>
            <w:r>
              <w:rPr>
                <w:rFonts w:ascii="Times New Roman" w:hAnsi="Times New Roman" w:cs="Times New Roman"/>
                <w:spacing w:val="-3"/>
                <w:szCs w:val="21"/>
              </w:rPr>
              <w:t>条以上，</w:t>
            </w: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需</w:t>
            </w:r>
            <w:r>
              <w:rPr>
                <w:rFonts w:ascii="Times New Roman" w:hAnsi="Times New Roman" w:cs="Times New Roman"/>
                <w:spacing w:val="-3"/>
                <w:szCs w:val="21"/>
              </w:rPr>
              <w:t>具有算术逻辑运算</w:t>
            </w: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、</w:t>
            </w:r>
            <w:r>
              <w:rPr>
                <w:rFonts w:ascii="Times New Roman" w:hAnsi="Times New Roman" w:cs="Times New Roman"/>
                <w:spacing w:val="-3"/>
                <w:szCs w:val="21"/>
              </w:rPr>
              <w:t>访存指令</w:t>
            </w: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；</w:t>
            </w:r>
            <w:r>
              <w:rPr>
                <w:rFonts w:hint="eastAsia" w:ascii="宋体" w:hAnsi="宋体" w:eastAsia="宋体"/>
                <w:szCs w:val="21"/>
              </w:rPr>
              <w:t>分析单周期与多周期CPU、微程序与硬布线CPU的优缺点、影响因素和适用范围，获得有效结论：将设计哪种类型的CPU</w:t>
            </w:r>
            <w:r>
              <w:rPr>
                <w:rFonts w:hint="eastAsia" w:cs="Times New Roman"/>
                <w:b/>
                <w:szCs w:val="21"/>
              </w:rPr>
              <w:t>（指标点2.4）</w:t>
            </w:r>
          </w:p>
        </w:tc>
        <w:tc>
          <w:tcPr>
            <w:tcW w:w="1351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400" w:lineRule="exact"/>
              <w:jc w:val="center"/>
              <w:rPr>
                <w:rFonts w:ascii="Times New Roman" w:hAnsi="Times New Roman" w:cs="Times New Roman"/>
                <w:spacing w:val="-3"/>
                <w:szCs w:val="21"/>
                <w:lang w:val="en-GB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讲授，</w:t>
            </w:r>
            <w:r>
              <w:rPr>
                <w:rFonts w:ascii="Times New Roman" w:hAnsi="Times New Roman" w:cs="Times New Roman"/>
                <w:spacing w:val="-3"/>
                <w:szCs w:val="21"/>
                <w:lang w:val="en-GB"/>
              </w:rPr>
              <w:t>在</w:t>
            </w:r>
            <w:r>
              <w:rPr>
                <w:rFonts w:ascii="Times New Roman" w:hAnsi="Times New Roman" w:cs="Times New Roman"/>
                <w:spacing w:val="-3"/>
                <w:szCs w:val="21"/>
              </w:rPr>
              <w:t>Logisim仿真平台上</w:t>
            </w: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练习</w:t>
            </w:r>
          </w:p>
        </w:tc>
        <w:tc>
          <w:tcPr>
            <w:tcW w:w="132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400" w:lineRule="exact"/>
              <w:jc w:val="center"/>
              <w:rPr>
                <w:rFonts w:ascii="Times New Roman" w:hAnsi="Times New Roman" w:cs="Times New Roman"/>
                <w:spacing w:val="-3"/>
                <w:szCs w:val="21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2</w:t>
            </w:r>
          </w:p>
        </w:tc>
        <w:tc>
          <w:tcPr>
            <w:tcW w:w="873" w:type="dxa"/>
            <w:vAlign w:val="center"/>
          </w:tcPr>
          <w:p>
            <w:pPr>
              <w:spacing w:line="360" w:lineRule="exact"/>
              <w:jc w:val="left"/>
              <w:rPr>
                <w:rFonts w:cs="Times New Roman"/>
                <w:szCs w:val="21"/>
              </w:rPr>
            </w:pPr>
            <w:r>
              <w:rPr>
                <w:rFonts w:hint="eastAsia"/>
                <w:szCs w:val="21"/>
              </w:rPr>
              <w:t>对应课程目标</w:t>
            </w:r>
            <w:r>
              <w:rPr>
                <w:rFonts w:hint="eastAsia" w:cs="Times New Roman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pacing w:val="-3"/>
                <w:szCs w:val="21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2</w:t>
            </w:r>
          </w:p>
        </w:tc>
        <w:tc>
          <w:tcPr>
            <w:tcW w:w="161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400" w:lineRule="exact"/>
              <w:jc w:val="left"/>
              <w:rPr>
                <w:rFonts w:ascii="Times New Roman" w:hAnsi="Times New Roman" w:cs="Times New Roman"/>
                <w:spacing w:val="-3"/>
                <w:szCs w:val="21"/>
                <w:lang w:val="en-GB"/>
              </w:rPr>
            </w:pPr>
            <w:r>
              <w:rPr>
                <w:rFonts w:hint="eastAsia" w:cs="Times New Roman"/>
                <w:bCs/>
                <w:szCs w:val="21"/>
              </w:rPr>
              <w:t>划分时序、设计确定类型的CPU，</w:t>
            </w:r>
            <w:r>
              <w:rPr>
                <w:rFonts w:ascii="Times New Roman" w:hAnsi="Times New Roman" w:cs="Times New Roman"/>
                <w:spacing w:val="-3"/>
                <w:szCs w:val="21"/>
                <w:lang w:val="en-GB"/>
              </w:rPr>
              <w:t>构建控制器、地址转移逻辑NPC等</w:t>
            </w:r>
          </w:p>
        </w:tc>
        <w:tc>
          <w:tcPr>
            <w:tcW w:w="3679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400" w:lineRule="exact"/>
              <w:jc w:val="left"/>
              <w:rPr>
                <w:rFonts w:ascii="Times New Roman" w:hAnsi="Times New Roman" w:cs="Times New Roman"/>
                <w:spacing w:val="-3"/>
                <w:szCs w:val="21"/>
                <w:lang w:val="en-GB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根据时序、</w:t>
            </w:r>
            <w:r>
              <w:rPr>
                <w:rFonts w:ascii="Times New Roman" w:hAnsi="Times New Roman" w:cs="Times New Roman"/>
                <w:spacing w:val="-3"/>
                <w:szCs w:val="21"/>
                <w:lang w:val="en-GB"/>
              </w:rPr>
              <w:t>用数据通路将各功能部件连接起来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lang w:val="en-GB"/>
              </w:rPr>
              <w:t>，</w:t>
            </w:r>
            <w:r>
              <w:rPr>
                <w:rFonts w:ascii="Times New Roman" w:hAnsi="Times New Roman" w:cs="Times New Roman"/>
                <w:spacing w:val="-3"/>
                <w:szCs w:val="21"/>
                <w:lang w:val="en-GB"/>
              </w:rPr>
              <w:t>写出各控制信号的逻辑表达式并画出逻辑结构图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lang w:val="en-GB"/>
              </w:rPr>
              <w:t>，</w:t>
            </w:r>
            <w:r>
              <w:rPr>
                <w:rFonts w:hint="eastAsia" w:ascii="宋体" w:hAnsi="宋体" w:eastAsia="宋体"/>
                <w:szCs w:val="21"/>
              </w:rPr>
              <w:t>培养学生的硬件系统设计能力，并在设计过程中体现创新意识</w:t>
            </w:r>
            <w:r>
              <w:rPr>
                <w:rFonts w:hint="eastAsia" w:cs="Times New Roman"/>
                <w:b/>
                <w:szCs w:val="21"/>
              </w:rPr>
              <w:t>（指标点3.3）</w:t>
            </w:r>
          </w:p>
        </w:tc>
        <w:tc>
          <w:tcPr>
            <w:tcW w:w="1351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400" w:lineRule="exact"/>
              <w:jc w:val="center"/>
              <w:rPr>
                <w:rFonts w:ascii="Times New Roman" w:hAnsi="Times New Roman" w:cs="Times New Roman"/>
                <w:spacing w:val="-3"/>
                <w:szCs w:val="21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szCs w:val="21"/>
                <w:lang w:val="en-GB"/>
              </w:rPr>
              <w:t>在</w:t>
            </w:r>
            <w:r>
              <w:rPr>
                <w:rFonts w:ascii="Times New Roman" w:hAnsi="Times New Roman" w:cs="Times New Roman"/>
                <w:spacing w:val="-3"/>
                <w:szCs w:val="21"/>
              </w:rPr>
              <w:t>Logisim仿真平台上进行</w:t>
            </w:r>
          </w:p>
        </w:tc>
        <w:tc>
          <w:tcPr>
            <w:tcW w:w="132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400" w:lineRule="exact"/>
              <w:jc w:val="center"/>
              <w:rPr>
                <w:rFonts w:ascii="Times New Roman" w:hAnsi="Times New Roman" w:cs="Times New Roman"/>
                <w:spacing w:val="-3"/>
                <w:szCs w:val="21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2</w:t>
            </w:r>
          </w:p>
        </w:tc>
        <w:tc>
          <w:tcPr>
            <w:tcW w:w="873" w:type="dxa"/>
            <w:vAlign w:val="center"/>
          </w:tcPr>
          <w:p>
            <w:pPr>
              <w:spacing w:line="360" w:lineRule="exact"/>
              <w:jc w:val="left"/>
              <w:rPr>
                <w:rFonts w:cs="Times New Roman"/>
                <w:szCs w:val="21"/>
              </w:rPr>
            </w:pPr>
            <w:r>
              <w:rPr>
                <w:rFonts w:hint="eastAsia"/>
                <w:szCs w:val="21"/>
              </w:rPr>
              <w:t>对应课程目标</w:t>
            </w:r>
            <w:r>
              <w:rPr>
                <w:rFonts w:hint="eastAsia" w:cs="Times New Roman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pacing w:val="-3"/>
                <w:szCs w:val="21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3</w:t>
            </w:r>
          </w:p>
        </w:tc>
        <w:tc>
          <w:tcPr>
            <w:tcW w:w="161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400" w:lineRule="exact"/>
              <w:jc w:val="left"/>
              <w:rPr>
                <w:rFonts w:ascii="Times New Roman" w:hAnsi="Times New Roman" w:cs="Times New Roman"/>
                <w:spacing w:val="-3"/>
                <w:szCs w:val="21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继续设计，</w:t>
            </w:r>
            <w:r>
              <w:rPr>
                <w:rFonts w:ascii="Times New Roman" w:hAnsi="Times New Roman" w:cs="Times New Roman"/>
                <w:spacing w:val="-3"/>
                <w:szCs w:val="21"/>
                <w:lang w:val="en-GB"/>
              </w:rPr>
              <w:t>部件连接，控点连接，调试</w:t>
            </w:r>
            <w:r>
              <w:rPr>
                <w:rFonts w:hint="eastAsia" w:ascii="Times New Roman" w:hAnsi="Times New Roman" w:cs="Times New Roman"/>
                <w:spacing w:val="-3"/>
                <w:szCs w:val="21"/>
                <w:lang w:val="en-GB"/>
              </w:rPr>
              <w:t>，</w:t>
            </w: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分析和优化</w:t>
            </w:r>
          </w:p>
        </w:tc>
        <w:tc>
          <w:tcPr>
            <w:tcW w:w="3679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400" w:lineRule="exact"/>
              <w:jc w:val="left"/>
              <w:rPr>
                <w:rFonts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spacing w:val="-3"/>
                <w:szCs w:val="21"/>
                <w:lang w:val="en-GB"/>
              </w:rPr>
              <w:t>在</w:t>
            </w:r>
            <w:r>
              <w:rPr>
                <w:rFonts w:ascii="Times New Roman" w:hAnsi="Times New Roman" w:cs="Times New Roman"/>
                <w:spacing w:val="-3"/>
                <w:szCs w:val="21"/>
              </w:rPr>
              <w:t>Logisim仿真平台上调试</w:t>
            </w: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、分析、纠错和优化；</w:t>
            </w:r>
            <w:r>
              <w:rPr>
                <w:rFonts w:hint="eastAsia" w:cs="Times New Roman"/>
                <w:b/>
                <w:szCs w:val="21"/>
              </w:rPr>
              <w:t>（指标点4.1）</w:t>
            </w:r>
          </w:p>
          <w:p>
            <w:pPr>
              <w:tabs>
                <w:tab w:val="left" w:pos="-720"/>
              </w:tabs>
              <w:suppressAutoHyphens/>
              <w:spacing w:line="400" w:lineRule="exact"/>
              <w:jc w:val="left"/>
              <w:rPr>
                <w:rFonts w:cs="Times New Roman"/>
                <w:b/>
                <w:szCs w:val="21"/>
              </w:rPr>
            </w:pPr>
            <w:r>
              <w:rPr>
                <w:rFonts w:hint="eastAsia" w:cs="Times New Roman"/>
                <w:bCs/>
                <w:szCs w:val="21"/>
              </w:rPr>
              <w:t>在优化过程中体现可持续发展和环保意识；</w:t>
            </w:r>
            <w:r>
              <w:rPr>
                <w:rFonts w:hint="eastAsia" w:cs="Times New Roman"/>
                <w:b/>
                <w:szCs w:val="21"/>
              </w:rPr>
              <w:t>（指标点7.2）</w:t>
            </w:r>
          </w:p>
        </w:tc>
        <w:tc>
          <w:tcPr>
            <w:tcW w:w="1351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400" w:lineRule="exact"/>
              <w:jc w:val="center"/>
              <w:rPr>
                <w:rFonts w:ascii="Times New Roman" w:hAnsi="Times New Roman" w:cs="Times New Roman"/>
                <w:spacing w:val="-3"/>
                <w:szCs w:val="21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szCs w:val="21"/>
                <w:lang w:val="en-GB"/>
              </w:rPr>
              <w:t>在</w:t>
            </w:r>
            <w:r>
              <w:rPr>
                <w:rFonts w:ascii="Times New Roman" w:hAnsi="Times New Roman" w:cs="Times New Roman"/>
                <w:spacing w:val="-3"/>
                <w:szCs w:val="21"/>
              </w:rPr>
              <w:t>Logisim仿真平台上进行</w:t>
            </w:r>
          </w:p>
        </w:tc>
        <w:tc>
          <w:tcPr>
            <w:tcW w:w="132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400" w:lineRule="exact"/>
              <w:jc w:val="center"/>
              <w:rPr>
                <w:rFonts w:ascii="Times New Roman" w:hAnsi="Times New Roman" w:cs="Times New Roman"/>
                <w:spacing w:val="-3"/>
                <w:szCs w:val="21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2</w:t>
            </w:r>
          </w:p>
        </w:tc>
        <w:tc>
          <w:tcPr>
            <w:tcW w:w="873" w:type="dxa"/>
            <w:vAlign w:val="center"/>
          </w:tcPr>
          <w:p>
            <w:pPr>
              <w:spacing w:line="360" w:lineRule="exact"/>
              <w:jc w:val="left"/>
              <w:rPr>
                <w:rFonts w:cs="Times New Roman"/>
                <w:szCs w:val="21"/>
              </w:rPr>
            </w:pPr>
            <w:r>
              <w:rPr>
                <w:rFonts w:hint="eastAsia"/>
                <w:szCs w:val="21"/>
              </w:rPr>
              <w:t>对应课程目标</w:t>
            </w:r>
            <w:r>
              <w:rPr>
                <w:rFonts w:hint="eastAsia" w:cs="Times New Roman"/>
                <w:szCs w:val="21"/>
              </w:rPr>
              <w:t>3、4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pacing w:val="-3"/>
                <w:szCs w:val="21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4</w:t>
            </w:r>
          </w:p>
        </w:tc>
        <w:tc>
          <w:tcPr>
            <w:tcW w:w="161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400" w:lineRule="exact"/>
              <w:jc w:val="left"/>
              <w:rPr>
                <w:rFonts w:ascii="Times New Roman" w:hAnsi="Times New Roman" w:cs="Times New Roman"/>
                <w:spacing w:val="-3"/>
                <w:szCs w:val="21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继续设计、调试和优化</w:t>
            </w:r>
          </w:p>
        </w:tc>
        <w:tc>
          <w:tcPr>
            <w:tcW w:w="3679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400" w:lineRule="exact"/>
              <w:jc w:val="left"/>
              <w:rPr>
                <w:rFonts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spacing w:val="-3"/>
                <w:szCs w:val="21"/>
                <w:lang w:val="en-GB"/>
              </w:rPr>
              <w:t>在</w:t>
            </w:r>
            <w:r>
              <w:rPr>
                <w:rFonts w:ascii="Times New Roman" w:hAnsi="Times New Roman" w:cs="Times New Roman"/>
                <w:spacing w:val="-3"/>
                <w:szCs w:val="21"/>
              </w:rPr>
              <w:t>Logisim仿真平台上调试</w:t>
            </w: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、分析、纠错和优化；</w:t>
            </w:r>
            <w:r>
              <w:rPr>
                <w:rFonts w:hint="eastAsia" w:cs="Times New Roman"/>
                <w:b/>
                <w:szCs w:val="21"/>
              </w:rPr>
              <w:t>（指标点4.1）</w:t>
            </w:r>
          </w:p>
          <w:p>
            <w:pPr>
              <w:tabs>
                <w:tab w:val="left" w:pos="-720"/>
              </w:tabs>
              <w:suppressAutoHyphens/>
              <w:spacing w:line="400" w:lineRule="exact"/>
              <w:jc w:val="left"/>
              <w:rPr>
                <w:rFonts w:ascii="Times New Roman" w:hAnsi="Times New Roman" w:cs="Times New Roman"/>
                <w:spacing w:val="-3"/>
                <w:szCs w:val="21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在调试过程中体现团队合作精神；</w:t>
            </w:r>
            <w:r>
              <w:rPr>
                <w:rFonts w:hint="eastAsia" w:cs="Times New Roman"/>
                <w:b/>
                <w:szCs w:val="21"/>
              </w:rPr>
              <w:t>（指标点9.1）</w:t>
            </w:r>
          </w:p>
        </w:tc>
        <w:tc>
          <w:tcPr>
            <w:tcW w:w="1351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400" w:lineRule="exact"/>
              <w:jc w:val="center"/>
              <w:rPr>
                <w:rFonts w:ascii="Times New Roman" w:hAnsi="Times New Roman" w:cs="Times New Roman"/>
                <w:spacing w:val="-3"/>
                <w:szCs w:val="21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szCs w:val="21"/>
                <w:lang w:val="en-GB"/>
              </w:rPr>
              <w:t>在</w:t>
            </w:r>
            <w:r>
              <w:rPr>
                <w:rFonts w:ascii="Times New Roman" w:hAnsi="Times New Roman" w:cs="Times New Roman"/>
                <w:spacing w:val="-3"/>
                <w:szCs w:val="21"/>
              </w:rPr>
              <w:t>Logisim仿真平台上进行</w:t>
            </w:r>
          </w:p>
        </w:tc>
        <w:tc>
          <w:tcPr>
            <w:tcW w:w="132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400" w:lineRule="exact"/>
              <w:jc w:val="center"/>
              <w:rPr>
                <w:rFonts w:ascii="Times New Roman" w:hAnsi="Times New Roman" w:cs="Times New Roman"/>
                <w:spacing w:val="-3"/>
                <w:szCs w:val="21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2</w:t>
            </w:r>
          </w:p>
        </w:tc>
        <w:tc>
          <w:tcPr>
            <w:tcW w:w="873" w:type="dxa"/>
            <w:vAlign w:val="center"/>
          </w:tcPr>
          <w:p>
            <w:pPr>
              <w:spacing w:line="360" w:lineRule="exact"/>
              <w:jc w:val="left"/>
              <w:rPr>
                <w:rFonts w:cs="Times New Roman"/>
                <w:szCs w:val="21"/>
              </w:rPr>
            </w:pPr>
            <w:r>
              <w:rPr>
                <w:rFonts w:hint="eastAsia"/>
                <w:szCs w:val="21"/>
              </w:rPr>
              <w:t>对应课程目标3</w:t>
            </w:r>
            <w:r>
              <w:rPr>
                <w:rFonts w:hint="eastAsia" w:cs="Times New Roman"/>
                <w:szCs w:val="21"/>
              </w:rPr>
              <w:t>、5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8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  <w:spacing w:val="-3"/>
                <w:szCs w:val="21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5</w:t>
            </w:r>
          </w:p>
        </w:tc>
        <w:tc>
          <w:tcPr>
            <w:tcW w:w="1615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400" w:lineRule="exact"/>
              <w:jc w:val="left"/>
              <w:rPr>
                <w:rFonts w:ascii="Times New Roman" w:hAnsi="Times New Roman" w:cs="Times New Roman"/>
                <w:spacing w:val="-3"/>
                <w:szCs w:val="21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szCs w:val="21"/>
                <w:lang w:val="en-GB"/>
              </w:rPr>
              <w:t>撰写实训报告，</w:t>
            </w: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演示设计结果和</w:t>
            </w:r>
            <w:r>
              <w:rPr>
                <w:rFonts w:ascii="Times New Roman" w:hAnsi="Times New Roman" w:cs="Times New Roman"/>
                <w:spacing w:val="-3"/>
                <w:szCs w:val="21"/>
                <w:lang w:val="en-GB"/>
              </w:rPr>
              <w:t>答辩</w:t>
            </w:r>
          </w:p>
        </w:tc>
        <w:tc>
          <w:tcPr>
            <w:tcW w:w="3679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400" w:lineRule="exact"/>
              <w:jc w:val="left"/>
              <w:rPr>
                <w:rFonts w:ascii="Times New Roman" w:hAnsi="Times New Roman" w:cs="Times New Roman"/>
                <w:spacing w:val="-3"/>
                <w:szCs w:val="21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在</w:t>
            </w:r>
            <w:r>
              <w:rPr>
                <w:rFonts w:ascii="Times New Roman" w:hAnsi="Times New Roman" w:cs="Times New Roman"/>
                <w:spacing w:val="-3"/>
                <w:szCs w:val="21"/>
                <w:lang w:val="en-GB"/>
              </w:rPr>
              <w:t>撰写实训报告</w:t>
            </w: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和</w:t>
            </w:r>
            <w:r>
              <w:rPr>
                <w:rFonts w:ascii="Times New Roman" w:hAnsi="Times New Roman" w:cs="Times New Roman"/>
                <w:spacing w:val="-3"/>
                <w:szCs w:val="21"/>
                <w:lang w:val="en-GB"/>
              </w:rPr>
              <w:t>答辩</w:t>
            </w: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过程中，体现创新精神（</w:t>
            </w:r>
            <w:r>
              <w:rPr>
                <w:rFonts w:hint="eastAsia" w:cs="Times New Roman"/>
                <w:b/>
                <w:szCs w:val="21"/>
              </w:rPr>
              <w:t>指标点3.3</w:t>
            </w: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）、</w:t>
            </w:r>
            <w:r>
              <w:rPr>
                <w:rFonts w:hint="eastAsia" w:cs="Times New Roman"/>
                <w:bCs/>
                <w:szCs w:val="21"/>
              </w:rPr>
              <w:t>可持续发展和环保意识</w:t>
            </w:r>
            <w:r>
              <w:rPr>
                <w:rFonts w:hint="eastAsia" w:cs="Times New Roman"/>
                <w:b/>
                <w:szCs w:val="21"/>
              </w:rPr>
              <w:t>（指标点7.2）、</w:t>
            </w: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团队合作精神</w:t>
            </w:r>
            <w:r>
              <w:rPr>
                <w:rFonts w:hint="eastAsia" w:cs="Times New Roman"/>
                <w:b/>
                <w:szCs w:val="21"/>
              </w:rPr>
              <w:t>（指标点9.1）。</w:t>
            </w:r>
          </w:p>
        </w:tc>
        <w:tc>
          <w:tcPr>
            <w:tcW w:w="1351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400" w:lineRule="exact"/>
              <w:rPr>
                <w:rFonts w:ascii="Times New Roman" w:hAnsi="Times New Roman" w:cs="Times New Roman"/>
                <w:spacing w:val="-3"/>
                <w:szCs w:val="21"/>
                <w:lang w:val="en-GB"/>
              </w:rPr>
            </w:pPr>
            <w:r>
              <w:rPr>
                <w:rFonts w:ascii="Times New Roman" w:hAnsi="Times New Roman" w:cs="Times New Roman"/>
                <w:spacing w:val="-3"/>
                <w:szCs w:val="21"/>
                <w:lang w:val="en-GB"/>
              </w:rPr>
              <w:t>在</w:t>
            </w:r>
            <w:r>
              <w:rPr>
                <w:rFonts w:ascii="Times New Roman" w:hAnsi="Times New Roman" w:cs="Times New Roman"/>
                <w:spacing w:val="-3"/>
                <w:szCs w:val="21"/>
              </w:rPr>
              <w:t>Logisim仿真平台上进行</w:t>
            </w:r>
          </w:p>
        </w:tc>
        <w:tc>
          <w:tcPr>
            <w:tcW w:w="1320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400" w:lineRule="exact"/>
              <w:jc w:val="center"/>
              <w:rPr>
                <w:rFonts w:ascii="Times New Roman" w:hAnsi="Times New Roman" w:cs="Times New Roman"/>
                <w:spacing w:val="-3"/>
                <w:szCs w:val="21"/>
              </w:rPr>
            </w:pPr>
            <w:r>
              <w:rPr>
                <w:rFonts w:hint="eastAsia" w:ascii="Times New Roman" w:hAnsi="Times New Roman" w:cs="Times New Roman"/>
                <w:spacing w:val="-3"/>
                <w:szCs w:val="21"/>
              </w:rPr>
              <w:t>2</w:t>
            </w:r>
          </w:p>
        </w:tc>
        <w:tc>
          <w:tcPr>
            <w:tcW w:w="873" w:type="dxa"/>
            <w:vAlign w:val="center"/>
          </w:tcPr>
          <w:p>
            <w:pPr>
              <w:spacing w:line="360" w:lineRule="exact"/>
              <w:jc w:val="left"/>
              <w:rPr>
                <w:rFonts w:ascii="宋体" w:hAnsi="宋体" w:cs="Times New Roman"/>
                <w:szCs w:val="21"/>
              </w:rPr>
            </w:pPr>
            <w:r>
              <w:rPr>
                <w:rFonts w:hint="eastAsia"/>
                <w:szCs w:val="21"/>
              </w:rPr>
              <w:t>对应课程目标3</w:t>
            </w:r>
            <w:r>
              <w:rPr>
                <w:rFonts w:hint="eastAsia" w:cs="Times New Roman"/>
                <w:szCs w:val="21"/>
              </w:rPr>
              <w:t>、4、5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  <w:jc w:val="center"/>
        </w:trPr>
        <w:tc>
          <w:tcPr>
            <w:tcW w:w="7213" w:type="dxa"/>
            <w:gridSpan w:val="4"/>
            <w:vAlign w:val="center"/>
          </w:tcPr>
          <w:p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宋体" w:hAnsi="宋体" w:eastAsia="宋体"/>
                <w:spacing w:val="-3"/>
                <w:sz w:val="24"/>
                <w:szCs w:val="24"/>
                <w:lang w:val="en-GB"/>
              </w:rPr>
            </w:pPr>
            <w:r>
              <w:rPr>
                <w:rFonts w:hint="eastAsia" w:ascii="宋体" w:hAnsi="宋体" w:eastAsia="宋体"/>
                <w:spacing w:val="-3"/>
                <w:sz w:val="24"/>
                <w:szCs w:val="24"/>
                <w:lang w:val="en-GB"/>
              </w:rPr>
              <w:t>合计：</w:t>
            </w:r>
          </w:p>
        </w:tc>
        <w:tc>
          <w:tcPr>
            <w:tcW w:w="1320" w:type="dxa"/>
            <w:vAlign w:val="center"/>
          </w:tcPr>
          <w:p>
            <w:pPr>
              <w:spacing w:line="360" w:lineRule="exact"/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10天</w:t>
            </w:r>
          </w:p>
        </w:tc>
        <w:tc>
          <w:tcPr>
            <w:tcW w:w="873" w:type="dxa"/>
            <w:vAlign w:val="center"/>
          </w:tcPr>
          <w:p>
            <w:pPr>
              <w:tabs>
                <w:tab w:val="left" w:pos="-720"/>
              </w:tabs>
              <w:suppressAutoHyphens/>
              <w:spacing w:line="360" w:lineRule="auto"/>
              <w:jc w:val="center"/>
              <w:rPr>
                <w:rFonts w:ascii="宋体" w:hAnsi="宋体" w:eastAsia="宋体"/>
                <w:spacing w:val="-3"/>
                <w:sz w:val="24"/>
                <w:szCs w:val="24"/>
                <w:lang w:val="en-GB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四、实训条件与地点建议</w:t>
      </w:r>
    </w:p>
    <w:p>
      <w:pPr>
        <w:pStyle w:val="9"/>
        <w:spacing w:after="0" w:line="360" w:lineRule="auto"/>
        <w:ind w:left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1. 实训基本条件要求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</w:t>
      </w:r>
      <w:r>
        <w:rPr>
          <w:rFonts w:ascii="Times New Roman" w:hAnsi="Times New Roman" w:eastAsia="宋体" w:cs="Times New Roman"/>
          <w:sz w:val="24"/>
        </w:rPr>
        <w:t>1</w:t>
      </w:r>
      <w:r>
        <w:rPr>
          <w:rFonts w:hint="eastAsia" w:ascii="Times New Roman" w:hAnsi="Times New Roman" w:eastAsia="宋体" w:cs="Times New Roman"/>
          <w:sz w:val="24"/>
        </w:rPr>
        <w:t>）实训学生必须服从指导老师安排的各项任务，听从指挥，端正实训态度，按大纲全面完成任务。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</w:t>
      </w:r>
      <w:r>
        <w:rPr>
          <w:rFonts w:ascii="Times New Roman" w:hAnsi="Times New Roman" w:eastAsia="宋体" w:cs="Times New Roman"/>
          <w:sz w:val="24"/>
        </w:rPr>
        <w:t>2</w:t>
      </w:r>
      <w:r>
        <w:rPr>
          <w:rFonts w:hint="eastAsia" w:ascii="Times New Roman" w:hAnsi="Times New Roman" w:eastAsia="宋体" w:cs="Times New Roman"/>
          <w:sz w:val="24"/>
        </w:rPr>
        <w:t>）指导老师及技术人员</w:t>
      </w:r>
      <w:r>
        <w:rPr>
          <w:rFonts w:hint="eastAsia" w:ascii="Times New Roman" w:hAnsi="Times New Roman" w:eastAsia="宋体" w:cs="Times New Roman"/>
          <w:bCs/>
          <w:sz w:val="24"/>
        </w:rPr>
        <w:t>负责学生在实训期间的政治思想、安全和日常的考勤工作，进行安全教育，解决学生在实训期间的各类问题，全面安排学生实训期间的工作任务，提供有关的资料，进行业务指导，在实训结束后对学生表现做出全面评价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（3）实验室和实训负责老师预装好相关的Logisim仿真软件。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2. 实训单位、地点建议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校内实训：长沙理工大学云塘校区理科楼B209（计算机组成原理实验室）。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五、考核方式与成绩评定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1、考核与评价方式及成绩比例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考核方式：考查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本环节主要从以下几个方面进行考核及评价：</w:t>
      </w:r>
      <w:r>
        <w:rPr>
          <w:rFonts w:hint="eastAsia" w:ascii="Times New Roman" w:hAnsi="Times New Roman" w:eastAsia="宋体" w:cs="Times New Roman"/>
          <w:sz w:val="24"/>
        </w:rPr>
        <w:t>实训</w:t>
      </w:r>
      <w:r>
        <w:rPr>
          <w:rFonts w:ascii="Times New Roman" w:hAnsi="Times New Roman" w:eastAsia="宋体" w:cs="Times New Roman"/>
          <w:sz w:val="24"/>
        </w:rPr>
        <w:t>表现、实</w:t>
      </w:r>
      <w:r>
        <w:rPr>
          <w:rFonts w:hint="eastAsia" w:ascii="Times New Roman" w:hAnsi="Times New Roman" w:eastAsia="宋体" w:cs="Times New Roman"/>
          <w:sz w:val="24"/>
        </w:rPr>
        <w:t>训</w:t>
      </w:r>
      <w:r>
        <w:rPr>
          <w:rFonts w:ascii="Times New Roman" w:hAnsi="Times New Roman" w:eastAsia="宋体" w:cs="Times New Roman"/>
          <w:sz w:val="24"/>
        </w:rPr>
        <w:t>报告</w:t>
      </w:r>
      <w:r>
        <w:rPr>
          <w:rFonts w:hint="eastAsia" w:ascii="Times New Roman" w:hAnsi="Times New Roman" w:eastAsia="宋体" w:cs="Times New Roman"/>
          <w:sz w:val="24"/>
        </w:rPr>
        <w:t>、设计结果演示和答辩</w:t>
      </w:r>
      <w:r>
        <w:rPr>
          <w:rFonts w:ascii="Times New Roman" w:hAnsi="Times New Roman" w:eastAsia="宋体" w:cs="Times New Roman"/>
          <w:sz w:val="24"/>
        </w:rPr>
        <w:t>。其中，</w:t>
      </w:r>
      <w:r>
        <w:rPr>
          <w:rFonts w:hint="eastAsia" w:ascii="Times New Roman" w:hAnsi="Times New Roman" w:eastAsia="宋体" w:cs="Times New Roman"/>
          <w:sz w:val="24"/>
        </w:rPr>
        <w:t>实训表现包括日常考查情况、实训小组负责工作以及实训笔记整理和数据记录，</w:t>
      </w:r>
      <w:r>
        <w:rPr>
          <w:rFonts w:ascii="Times New Roman" w:hAnsi="Times New Roman" w:eastAsia="宋体" w:cs="Times New Roman"/>
          <w:sz w:val="24"/>
        </w:rPr>
        <w:t>占</w:t>
      </w:r>
      <w:r>
        <w:rPr>
          <w:rFonts w:hint="eastAsia" w:ascii="Times New Roman" w:hAnsi="Times New Roman" w:eastAsia="宋体" w:cs="Times New Roman"/>
          <w:kern w:val="0"/>
          <w:sz w:val="24"/>
        </w:rPr>
        <w:t>实训</w:t>
      </w:r>
      <w:r>
        <w:rPr>
          <w:rFonts w:ascii="Times New Roman" w:hAnsi="Times New Roman" w:eastAsia="宋体" w:cs="Times New Roman"/>
          <w:sz w:val="24"/>
        </w:rPr>
        <w:t>总成绩的</w:t>
      </w:r>
      <w:r>
        <w:rPr>
          <w:rFonts w:hint="eastAsia" w:ascii="Times New Roman" w:hAnsi="Times New Roman" w:eastAsia="宋体" w:cs="Times New Roman"/>
          <w:sz w:val="24"/>
        </w:rPr>
        <w:t>15</w:t>
      </w:r>
      <w:r>
        <w:rPr>
          <w:rFonts w:ascii="Times New Roman" w:hAnsi="Times New Roman" w:eastAsia="宋体" w:cs="Times New Roman"/>
          <w:sz w:val="24"/>
        </w:rPr>
        <w:t>%；</w:t>
      </w:r>
      <w:r>
        <w:rPr>
          <w:rFonts w:hint="eastAsia" w:ascii="Times New Roman" w:hAnsi="Times New Roman" w:eastAsia="宋体" w:cs="Times New Roman"/>
          <w:sz w:val="24"/>
        </w:rPr>
        <w:t>实训结果演示和答辩</w:t>
      </w:r>
      <w:r>
        <w:rPr>
          <w:rFonts w:ascii="Times New Roman" w:hAnsi="Times New Roman" w:eastAsia="宋体" w:cs="Times New Roman"/>
          <w:sz w:val="24"/>
        </w:rPr>
        <w:t>主要包括</w:t>
      </w:r>
      <w:r>
        <w:rPr>
          <w:rFonts w:hint="eastAsia" w:ascii="Times New Roman" w:hAnsi="Times New Roman" w:eastAsia="宋体" w:cs="Times New Roman"/>
          <w:sz w:val="24"/>
        </w:rPr>
        <w:t>演示设计结果并回答老师提出的问题，</w:t>
      </w:r>
      <w:r>
        <w:rPr>
          <w:rFonts w:ascii="Times New Roman" w:hAnsi="Times New Roman" w:eastAsia="宋体" w:cs="Times New Roman"/>
          <w:sz w:val="24"/>
        </w:rPr>
        <w:t>占</w:t>
      </w:r>
      <w:r>
        <w:rPr>
          <w:rFonts w:hint="eastAsia" w:ascii="Times New Roman" w:hAnsi="Times New Roman" w:eastAsia="宋体" w:cs="Times New Roman"/>
          <w:kern w:val="0"/>
          <w:sz w:val="24"/>
        </w:rPr>
        <w:t>实训</w:t>
      </w:r>
      <w:r>
        <w:rPr>
          <w:rFonts w:ascii="Times New Roman" w:hAnsi="Times New Roman" w:eastAsia="宋体" w:cs="Times New Roman"/>
          <w:sz w:val="24"/>
        </w:rPr>
        <w:t>总成绩的</w:t>
      </w:r>
      <w:r>
        <w:rPr>
          <w:rFonts w:hint="eastAsia" w:ascii="Times New Roman" w:hAnsi="Times New Roman" w:eastAsia="宋体" w:cs="Times New Roman"/>
          <w:sz w:val="24"/>
        </w:rPr>
        <w:t>35</w:t>
      </w:r>
      <w:r>
        <w:rPr>
          <w:rFonts w:ascii="Times New Roman" w:hAnsi="Times New Roman" w:eastAsia="宋体" w:cs="Times New Roman"/>
          <w:sz w:val="24"/>
        </w:rPr>
        <w:t>%；</w:t>
      </w:r>
      <w:r>
        <w:rPr>
          <w:rFonts w:hint="eastAsia" w:ascii="Times New Roman" w:hAnsi="Times New Roman" w:eastAsia="宋体" w:cs="Times New Roman"/>
          <w:sz w:val="24"/>
        </w:rPr>
        <w:t>实训</w:t>
      </w:r>
      <w:r>
        <w:rPr>
          <w:rFonts w:ascii="Times New Roman" w:hAnsi="Times New Roman" w:eastAsia="宋体" w:cs="Times New Roman"/>
          <w:sz w:val="24"/>
        </w:rPr>
        <w:t>报告占</w:t>
      </w:r>
      <w:r>
        <w:rPr>
          <w:rFonts w:hint="eastAsia" w:ascii="Times New Roman" w:hAnsi="Times New Roman" w:eastAsia="宋体" w:cs="Times New Roman"/>
          <w:sz w:val="24"/>
        </w:rPr>
        <w:t>实训</w:t>
      </w:r>
      <w:r>
        <w:rPr>
          <w:rFonts w:ascii="Times New Roman" w:hAnsi="Times New Roman" w:eastAsia="宋体" w:cs="Times New Roman"/>
          <w:sz w:val="24"/>
        </w:rPr>
        <w:t>总成绩的50%。</w:t>
      </w:r>
    </w:p>
    <w:p>
      <w:pPr>
        <w:spacing w:line="360" w:lineRule="auto"/>
        <w:ind w:firstLine="420" w:firstLineChars="200"/>
        <w:jc w:val="center"/>
        <w:rPr>
          <w:rFonts w:ascii="宋体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表3 课程目标达成考核与评价方式及成绩评定对照表</w:t>
      </w:r>
    </w:p>
    <w:tbl>
      <w:tblPr>
        <w:tblStyle w:val="11"/>
        <w:tblW w:w="769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141"/>
        <w:gridCol w:w="1276"/>
        <w:gridCol w:w="1134"/>
        <w:gridCol w:w="1199"/>
        <w:gridCol w:w="155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ascii="Times New Roman" w:hAnsi="Times New Roman" w:eastAsia="宋体" w:cs="Times New Roman"/>
                <w:b/>
              </w:rPr>
              <w:t>毕业要求</w:t>
            </w:r>
          </w:p>
        </w:tc>
        <w:tc>
          <w:tcPr>
            <w:tcW w:w="114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支撑毕业要求</w:t>
            </w:r>
          </w:p>
        </w:tc>
        <w:tc>
          <w:tcPr>
            <w:tcW w:w="3609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ascii="Times New Roman" w:hAnsi="Times New Roman" w:eastAsia="宋体" w:cs="Times New Roman"/>
                <w:b/>
              </w:rPr>
              <w:t>考核与评价方式及成绩比例（%）</w:t>
            </w:r>
          </w:p>
        </w:tc>
        <w:tc>
          <w:tcPr>
            <w:tcW w:w="1556" w:type="dxa"/>
            <w:vMerge w:val="restart"/>
            <w:vAlign w:val="center"/>
          </w:tcPr>
          <w:p>
            <w:pPr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ascii="Times New Roman" w:hAnsi="Times New Roman" w:eastAsia="宋体" w:cs="Times New Roman"/>
                <w:b/>
              </w:rPr>
              <w:t>成绩比例（%）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141" w:type="dxa"/>
            <w:vMerge w:val="continue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实训</w:t>
            </w:r>
            <w:r>
              <w:rPr>
                <w:rFonts w:ascii="Times New Roman" w:hAnsi="Times New Roman" w:eastAsia="宋体" w:cs="Times New Roman"/>
                <w:b/>
              </w:rPr>
              <w:t>表现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结果演示与答辩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实训</w:t>
            </w:r>
            <w:r>
              <w:rPr>
                <w:rFonts w:ascii="Times New Roman" w:hAnsi="Times New Roman" w:eastAsia="宋体" w:cs="Times New Roman"/>
                <w:b/>
              </w:rPr>
              <w:t>报告</w:t>
            </w:r>
          </w:p>
        </w:tc>
        <w:tc>
          <w:tcPr>
            <w:tcW w:w="1556" w:type="dxa"/>
            <w:vMerge w:val="continue"/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课程目标</w:t>
            </w:r>
            <w:r>
              <w:rPr>
                <w:rFonts w:ascii="Times New Roman" w:hAnsi="Times New Roman" w:eastAsia="宋体" w:cs="Times New Roman"/>
              </w:rPr>
              <w:t>1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2.4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10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15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课程目标</w:t>
            </w:r>
            <w:r>
              <w:rPr>
                <w:rFonts w:ascii="Times New Roman" w:hAnsi="Times New Roman" w:eastAsia="宋体" w:cs="Times New Roman"/>
              </w:rPr>
              <w:t>2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3.3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10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15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课程目标3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4.1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5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15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10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课程目标</w:t>
            </w:r>
            <w:r>
              <w:rPr>
                <w:rFonts w:hint="eastAsia" w:ascii="Times New Roman" w:hAnsi="Times New Roman" w:eastAsia="宋体" w:cs="Times New Roman"/>
              </w:rPr>
              <w:t>4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7.2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0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10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课程目标</w:t>
            </w:r>
            <w:r>
              <w:rPr>
                <w:rFonts w:hint="eastAsia" w:ascii="Times New Roman" w:hAnsi="Times New Roman" w:eastAsia="宋体" w:cs="Times New Roman"/>
              </w:rPr>
              <w:t>5</w:t>
            </w:r>
          </w:p>
        </w:tc>
        <w:tc>
          <w:tcPr>
            <w:tcW w:w="114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9.1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0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0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9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合计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15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35</w:t>
            </w:r>
          </w:p>
        </w:tc>
        <w:tc>
          <w:tcPr>
            <w:tcW w:w="119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50</w:t>
            </w:r>
          </w:p>
        </w:tc>
        <w:tc>
          <w:tcPr>
            <w:tcW w:w="15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100</w:t>
            </w:r>
          </w:p>
        </w:tc>
      </w:tr>
    </w:tbl>
    <w:p>
      <w:pPr>
        <w:spacing w:line="360" w:lineRule="auto"/>
        <w:ind w:firstLine="360" w:firstLineChars="2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bCs/>
          <w:sz w:val="18"/>
          <w:szCs w:val="18"/>
        </w:rPr>
        <w:t>注：该表格中比例为实训整体成绩比例。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2</w:t>
      </w:r>
      <w:r>
        <w:rPr>
          <w:rFonts w:hint="eastAsia" w:ascii="Times New Roman" w:hAnsi="Times New Roman" w:eastAsia="宋体" w:cs="Times New Roman"/>
          <w:sz w:val="24"/>
        </w:rPr>
        <w:t>、考核与评价标准</w:t>
      </w:r>
    </w:p>
    <w:p>
      <w:pPr>
        <w:spacing w:line="360" w:lineRule="auto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表中优秀分数段为100-90，良好分数段为89-80，合格分数段为79-60，不合格分数段为≤59。</w:t>
      </w:r>
    </w:p>
    <w:p>
      <w:pPr>
        <w:spacing w:line="360" w:lineRule="auto"/>
        <w:ind w:firstLine="480" w:firstLineChars="200"/>
        <w:rPr>
          <w:rFonts w:ascii="宋体" w:hAnsi="宋体" w:eastAsia="宋体" w:cs="Times New Roman"/>
          <w:sz w:val="24"/>
        </w:rPr>
      </w:pPr>
      <w:r>
        <w:rPr>
          <w:rFonts w:hint="eastAsia" w:ascii="宋体" w:hAnsi="宋体" w:eastAsia="宋体" w:cs="Times New Roman"/>
          <w:sz w:val="24"/>
        </w:rPr>
        <w:t>（1）实训表现与评价标准</w:t>
      </w:r>
    </w:p>
    <w:tbl>
      <w:tblPr>
        <w:tblStyle w:val="11"/>
        <w:tblW w:w="767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272"/>
        <w:gridCol w:w="1450"/>
        <w:gridCol w:w="1418"/>
        <w:gridCol w:w="1559"/>
        <w:gridCol w:w="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3" w:type="dxa"/>
            <w:vMerge w:val="restart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基本要求</w:t>
            </w:r>
          </w:p>
        </w:tc>
        <w:tc>
          <w:tcPr>
            <w:tcW w:w="5699" w:type="dxa"/>
            <w:gridSpan w:val="4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评价标准</w:t>
            </w:r>
          </w:p>
        </w:tc>
        <w:tc>
          <w:tcPr>
            <w:tcW w:w="885" w:type="dxa"/>
            <w:vMerge w:val="restart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成绩比例（%）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3" w:type="dxa"/>
            <w:vMerge w:val="continue"/>
            <w:tcBorders>
              <w:left w:val="single" w:color="auto" w:sz="12" w:space="0"/>
            </w:tcBorders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27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优秀</w:t>
            </w:r>
          </w:p>
        </w:tc>
        <w:tc>
          <w:tcPr>
            <w:tcW w:w="145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良好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合格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不合格</w:t>
            </w:r>
          </w:p>
        </w:tc>
        <w:tc>
          <w:tcPr>
            <w:tcW w:w="885" w:type="dxa"/>
            <w:vMerge w:val="continue"/>
            <w:tcBorders>
              <w:right w:val="single" w:color="auto" w:sz="12" w:space="0"/>
            </w:tcBorders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1093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课程目标3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（支撑毕业要求4.1）</w:t>
            </w:r>
          </w:p>
        </w:tc>
        <w:tc>
          <w:tcPr>
            <w:tcW w:w="1272" w:type="dxa"/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在实训过程中能积极主动开展实训工作，并能针对要设计的CPU（单周期或多周期、微程序或硬布线）进行积极思考，探讨可能的解决方案</w:t>
            </w:r>
          </w:p>
        </w:tc>
        <w:tc>
          <w:tcPr>
            <w:tcW w:w="1450" w:type="dxa"/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在实训过程中能较积极主动开展实训工作，并能针对要设计的CPU（单周期或多周期、微程序或硬布线）进行思考，探讨可能的解决方案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在实训过程中能较积极主动开展实训工作，并能针对要设计的CPU（单周期或多周期、微程序或硬布线）进行一定的思考，参与探讨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在实训过程中不能开展实训工作，针对实训中的问题不能进行有效思考，不参与探讨</w:t>
            </w:r>
          </w:p>
        </w:tc>
        <w:tc>
          <w:tcPr>
            <w:tcW w:w="885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1093" w:type="dxa"/>
            <w:tcBorders>
              <w:left w:val="single" w:color="auto" w:sz="12" w:space="0"/>
            </w:tcBorders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课程目标5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（支撑毕业要求9.1）</w:t>
            </w:r>
          </w:p>
        </w:tc>
        <w:tc>
          <w:tcPr>
            <w:tcW w:w="1272" w:type="dxa"/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在</w:t>
            </w:r>
            <w:r>
              <w:rPr>
                <w:rFonts w:hint="eastAsia" w:ascii="Times New Roman" w:hAnsi="Times New Roman" w:eastAsia="宋体" w:cs="Times New Roman"/>
              </w:rPr>
              <w:t>实训</w:t>
            </w:r>
            <w:r>
              <w:rPr>
                <w:rFonts w:ascii="Times New Roman" w:hAnsi="Times New Roman" w:eastAsia="宋体" w:cs="Times New Roman"/>
              </w:rPr>
              <w:t>过程中能独立完成</w:t>
            </w:r>
            <w:r>
              <w:rPr>
                <w:rFonts w:hint="eastAsia" w:ascii="Times New Roman" w:hAnsi="Times New Roman" w:eastAsia="宋体" w:cs="Times New Roman"/>
              </w:rPr>
              <w:t>CPU设计</w:t>
            </w:r>
            <w:r>
              <w:rPr>
                <w:rFonts w:ascii="Times New Roman" w:hAnsi="Times New Roman" w:eastAsia="宋体" w:cs="Times New Roman"/>
              </w:rPr>
              <w:t>任务</w:t>
            </w:r>
            <w:r>
              <w:rPr>
                <w:rFonts w:hint="eastAsia" w:ascii="Times New Roman" w:hAnsi="Times New Roman" w:eastAsia="宋体" w:cs="Times New Roman"/>
              </w:rPr>
              <w:t>；</w:t>
            </w:r>
            <w:r>
              <w:rPr>
                <w:rFonts w:ascii="Times New Roman" w:hAnsi="Times New Roman" w:eastAsia="宋体" w:cs="Times New Roman"/>
              </w:rPr>
              <w:t>小组合作时</w:t>
            </w:r>
            <w:r>
              <w:rPr>
                <w:rFonts w:hint="eastAsia" w:ascii="Times New Roman" w:hAnsi="Times New Roman" w:eastAsia="宋体" w:cs="Times New Roman"/>
              </w:rPr>
              <w:t>起主导</w:t>
            </w:r>
            <w:r>
              <w:rPr>
                <w:rFonts w:ascii="Times New Roman" w:hAnsi="Times New Roman" w:eastAsia="宋体" w:cs="Times New Roman"/>
              </w:rPr>
              <w:t>作用</w:t>
            </w:r>
          </w:p>
        </w:tc>
        <w:tc>
          <w:tcPr>
            <w:tcW w:w="1450" w:type="dxa"/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在实训过程中能独立完成CPU设计任务；小组合作时起次要作用</w:t>
            </w:r>
          </w:p>
        </w:tc>
        <w:tc>
          <w:tcPr>
            <w:tcW w:w="1418" w:type="dxa"/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参与小组合作</w:t>
            </w:r>
          </w:p>
        </w:tc>
        <w:tc>
          <w:tcPr>
            <w:tcW w:w="1559" w:type="dxa"/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在实训过程中不能完成所有的设计任务；不参与小组合作</w:t>
            </w:r>
          </w:p>
        </w:tc>
        <w:tc>
          <w:tcPr>
            <w:tcW w:w="885" w:type="dxa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67</w:t>
            </w:r>
          </w:p>
        </w:tc>
      </w:tr>
    </w:tbl>
    <w:p>
      <w:pPr>
        <w:snapToGrid w:val="0"/>
        <w:spacing w:before="156" w:beforeLines="50" w:line="360" w:lineRule="auto"/>
        <w:ind w:firstLine="360" w:firstLineChars="200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注：该表格中比例为占总的日常考核的比例。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（2）结果演示与答辩及评价标准</w:t>
      </w:r>
    </w:p>
    <w:tbl>
      <w:tblPr>
        <w:tblStyle w:val="11"/>
        <w:tblW w:w="82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1671"/>
        <w:gridCol w:w="1741"/>
        <w:gridCol w:w="1560"/>
        <w:gridCol w:w="1640"/>
        <w:gridCol w:w="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基本要求</w:t>
            </w:r>
          </w:p>
        </w:tc>
        <w:tc>
          <w:tcPr>
            <w:tcW w:w="6612" w:type="dxa"/>
            <w:gridSpan w:val="4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评价标准</w:t>
            </w:r>
          </w:p>
        </w:tc>
        <w:tc>
          <w:tcPr>
            <w:tcW w:w="782" w:type="dxa"/>
            <w:vMerge w:val="restart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成绩比例（%）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Merge w:val="continue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</w:p>
        </w:tc>
        <w:tc>
          <w:tcPr>
            <w:tcW w:w="167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优秀</w:t>
            </w:r>
          </w:p>
        </w:tc>
        <w:tc>
          <w:tcPr>
            <w:tcW w:w="174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良好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合格</w:t>
            </w:r>
          </w:p>
        </w:tc>
        <w:tc>
          <w:tcPr>
            <w:tcW w:w="1640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不合格</w:t>
            </w:r>
          </w:p>
        </w:tc>
        <w:tc>
          <w:tcPr>
            <w:tcW w:w="782" w:type="dxa"/>
            <w:vMerge w:val="continue"/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1" w:type="dxa"/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课程目标1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（支撑毕业要求2.4）</w:t>
            </w:r>
          </w:p>
        </w:tc>
        <w:tc>
          <w:tcPr>
            <w:tcW w:w="1671" w:type="dxa"/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掌握MIPS指令系统，能根据所要设计的CPU（单周期或多周期、硬布线或微程序）选择20条以上的指令，回答问题正确</w:t>
            </w:r>
          </w:p>
        </w:tc>
        <w:tc>
          <w:tcPr>
            <w:tcW w:w="1741" w:type="dxa"/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掌握MIPS指令系统，能根据所要设计的CPU（单周期或多周期、硬布线或微程序）选择15条以上的指令，回答问题正确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掌握MIPS指令系统，能根据所要设计的CPU（单周期或多周期、硬布线或微程序）选择8条以上的指令，回答问题基本正确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没有掌握MIPS指令系统，不能根据所要设计的CPU（单周期或多周期、硬布线或微程序）选择指令，回答问题错误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851" w:type="dxa"/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课程目标2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（支撑毕业要求3.3）</w:t>
            </w:r>
          </w:p>
        </w:tc>
        <w:tc>
          <w:tcPr>
            <w:tcW w:w="1671" w:type="dxa"/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在数据通路上分析各指令的执行流程，得到所有控制信号的逻辑表达式（硬布线CPU）或微程序，回答问题正确</w:t>
            </w:r>
          </w:p>
        </w:tc>
        <w:tc>
          <w:tcPr>
            <w:tcW w:w="1741" w:type="dxa"/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在数据通路上分析各指令的执行流程，得到80%左右控制信号的逻辑表达式（硬布线CPU）或微程序，回答问题正确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在数据通路上分析各指令的执行流程，得到60%左右有控制信号的逻辑表达式（硬布线CPU）或微程序，回答问题基本正确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不能在数据通路上分析各指令的执行流程，没有得到所有控制信号的逻辑表达式（硬布线CPU）或微程序，回答问题错误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851" w:type="dxa"/>
            <w:vAlign w:val="center"/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课程目标3</w:t>
            </w:r>
          </w:p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（支撑毕业要求4.1）</w:t>
            </w:r>
          </w:p>
        </w:tc>
        <w:tc>
          <w:tcPr>
            <w:tcW w:w="1671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在Logisim仿真平台上调试所设计的20条以上指令的CPU，得到能运行选择或冒泡排序程序的CPU</w:t>
            </w:r>
            <w:r>
              <w:rPr>
                <w:rFonts w:hint="eastAsia" w:ascii="Times New Roman" w:hAnsi="Times New Roman" w:eastAsia="宋体" w:cs="Times New Roman"/>
              </w:rPr>
              <w:t>，回答问题正确</w:t>
            </w:r>
          </w:p>
        </w:tc>
        <w:tc>
          <w:tcPr>
            <w:tcW w:w="1741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在Logisim仿真平台上调试所设计的15条以上指令的CPU，得到能运行选择或冒泡排序程序的CPU</w:t>
            </w:r>
            <w:r>
              <w:rPr>
                <w:rFonts w:hint="eastAsia" w:ascii="Times New Roman" w:hAnsi="Times New Roman" w:eastAsia="宋体" w:cs="Times New Roman"/>
              </w:rPr>
              <w:t>，回答问题正确</w:t>
            </w:r>
          </w:p>
        </w:tc>
        <w:tc>
          <w:tcPr>
            <w:tcW w:w="1560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在Logisim仿真平台上调试所设计的8条以上指令的CPU，得到能运行排序程序的CPU</w:t>
            </w:r>
            <w:r>
              <w:rPr>
                <w:rFonts w:hint="eastAsia" w:ascii="Times New Roman" w:hAnsi="Times New Roman" w:eastAsia="宋体" w:cs="Times New Roman"/>
              </w:rPr>
              <w:t>，回答问题基本正确</w:t>
            </w:r>
          </w:p>
        </w:tc>
        <w:tc>
          <w:tcPr>
            <w:tcW w:w="1640" w:type="dxa"/>
            <w:vAlign w:val="center"/>
          </w:tcPr>
          <w:p>
            <w:pPr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CPU没有在仿真平台上调试通过，不能运行排序程序</w:t>
            </w:r>
            <w:r>
              <w:rPr>
                <w:rFonts w:hint="eastAsia" w:ascii="Times New Roman" w:hAnsi="Times New Roman" w:eastAsia="宋体" w:cs="Times New Roman"/>
              </w:rPr>
              <w:t>，回答问题错误</w:t>
            </w:r>
          </w:p>
        </w:tc>
        <w:tc>
          <w:tcPr>
            <w:tcW w:w="78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40</w:t>
            </w:r>
          </w:p>
        </w:tc>
      </w:tr>
    </w:tbl>
    <w:p>
      <w:pPr>
        <w:snapToGrid w:val="0"/>
        <w:spacing w:before="156" w:beforeLines="50" w:line="360" w:lineRule="auto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注：该表格中比例为占总的答辩验收的比例。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（3）实训报告及评价标准</w:t>
      </w:r>
    </w:p>
    <w:tbl>
      <w:tblPr>
        <w:tblStyle w:val="11"/>
        <w:tblW w:w="82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696"/>
        <w:gridCol w:w="1706"/>
        <w:gridCol w:w="6"/>
        <w:gridCol w:w="1553"/>
        <w:gridCol w:w="1583"/>
        <w:gridCol w:w="992"/>
        <w:tblGridChange w:id="0">
          <w:tblGrid>
            <w:gridCol w:w="709"/>
            <w:gridCol w:w="1701"/>
            <w:gridCol w:w="5"/>
            <w:gridCol w:w="1696"/>
            <w:gridCol w:w="6"/>
            <w:gridCol w:w="1553"/>
            <w:gridCol w:w="1583"/>
            <w:gridCol w:w="992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基本要求</w:t>
            </w:r>
          </w:p>
        </w:tc>
        <w:tc>
          <w:tcPr>
            <w:tcW w:w="6544" w:type="dxa"/>
            <w:gridSpan w:val="5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评价标准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Courier New"/>
                <w:b/>
                <w:bCs/>
                <w:szCs w:val="21"/>
              </w:rPr>
            </w:pPr>
            <w:r>
              <w:rPr>
                <w:rFonts w:hint="eastAsia" w:ascii="宋体" w:hAnsi="宋体" w:eastAsia="宋体" w:cs="Courier New"/>
                <w:b/>
                <w:bCs/>
                <w:szCs w:val="21"/>
              </w:rPr>
              <w:t>成绩比例（%）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" w:author="黄敏" w:date="2021-11-10T21:53:0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jc w:val="center"/>
          <w:trPrChange w:id="1" w:author="黄敏" w:date="2021-11-10T21:53:07Z">
            <w:trPr>
              <w:jc w:val="center"/>
            </w:trPr>
          </w:trPrChange>
        </w:trPr>
        <w:tc>
          <w:tcPr>
            <w:tcW w:w="709" w:type="dxa"/>
            <w:vMerge w:val="continue"/>
            <w:vAlign w:val="center"/>
            <w:tcPrChange w:id="2" w:author="黄敏" w:date="2021-11-10T21:53:07Z">
              <w:tcPr>
                <w:tcW w:w="709" w:type="dxa"/>
                <w:vMerge w:val="continue"/>
                <w:vAlign w:val="center"/>
              </w:tcPr>
            </w:tcPrChange>
          </w:tcPr>
          <w:p>
            <w:pPr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1696" w:type="dxa"/>
            <w:vAlign w:val="center"/>
            <w:tcPrChange w:id="3" w:author="黄敏" w:date="2021-11-10T21:53:07Z">
              <w:tcPr>
                <w:tcW w:w="1701" w:type="dxa"/>
                <w:vAlign w:val="center"/>
              </w:tcPr>
            </w:tcPrChange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优秀</w:t>
            </w:r>
          </w:p>
        </w:tc>
        <w:tc>
          <w:tcPr>
            <w:tcW w:w="1706" w:type="dxa"/>
            <w:vAlign w:val="center"/>
            <w:tcPrChange w:id="4" w:author="黄敏" w:date="2021-11-10T21:53:07Z">
              <w:tcPr>
                <w:tcW w:w="1701" w:type="dxa"/>
                <w:gridSpan w:val="2"/>
                <w:vAlign w:val="center"/>
              </w:tcPr>
            </w:tcPrChange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良好</w:t>
            </w:r>
          </w:p>
        </w:tc>
        <w:tc>
          <w:tcPr>
            <w:tcW w:w="1559" w:type="dxa"/>
            <w:gridSpan w:val="2"/>
            <w:vAlign w:val="center"/>
            <w:tcPrChange w:id="5" w:author="黄敏" w:date="2021-11-10T21:53:07Z">
              <w:tcPr>
                <w:tcW w:w="1559" w:type="dxa"/>
                <w:gridSpan w:val="2"/>
                <w:vAlign w:val="center"/>
              </w:tcPr>
            </w:tcPrChange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合格</w:t>
            </w:r>
          </w:p>
        </w:tc>
        <w:tc>
          <w:tcPr>
            <w:tcW w:w="1583" w:type="dxa"/>
            <w:vAlign w:val="center"/>
            <w:tcPrChange w:id="6" w:author="黄敏" w:date="2021-11-10T21:53:07Z">
              <w:tcPr>
                <w:tcW w:w="1583" w:type="dxa"/>
                <w:vAlign w:val="center"/>
              </w:tcPr>
            </w:tcPrChange>
          </w:tcPr>
          <w:p>
            <w:pPr>
              <w:jc w:val="center"/>
              <w:rPr>
                <w:rFonts w:ascii="Times New Roman" w:hAnsi="Times New Roman" w:eastAsia="宋体" w:cs="Times New Roman"/>
                <w:b/>
              </w:rPr>
            </w:pPr>
            <w:r>
              <w:rPr>
                <w:rFonts w:hint="eastAsia" w:ascii="Times New Roman" w:hAnsi="Times New Roman" w:eastAsia="宋体" w:cs="Times New Roman"/>
                <w:b/>
              </w:rPr>
              <w:t>不合格</w:t>
            </w:r>
          </w:p>
        </w:tc>
        <w:tc>
          <w:tcPr>
            <w:tcW w:w="992" w:type="dxa"/>
            <w:vMerge w:val="continue"/>
            <w:vAlign w:val="center"/>
            <w:tcPrChange w:id="7" w:author="黄敏" w:date="2021-11-10T21:53:07Z">
              <w:tcPr>
                <w:tcW w:w="992" w:type="dxa"/>
                <w:vMerge w:val="continue"/>
                <w:vAlign w:val="center"/>
              </w:tcPr>
            </w:tcPrChange>
          </w:tcPr>
          <w:p>
            <w:pPr>
              <w:rPr>
                <w:rFonts w:ascii="宋体" w:hAnsi="宋体" w:eastAsia="宋体" w:cs="Courier New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8" w:author="黄敏" w:date="2021-11-10T21:53:0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jc w:val="center"/>
          <w:trPrChange w:id="8" w:author="黄敏" w:date="2021-11-10T21:53:07Z">
            <w:trPr>
              <w:jc w:val="center"/>
            </w:trPr>
          </w:trPrChange>
        </w:trPr>
        <w:tc>
          <w:tcPr>
            <w:tcW w:w="709" w:type="dxa"/>
            <w:vAlign w:val="center"/>
            <w:tcPrChange w:id="9" w:author="黄敏" w:date="2021-11-10T21:53:07Z">
              <w:tcPr>
                <w:tcW w:w="709" w:type="dxa"/>
                <w:vAlign w:val="center"/>
              </w:tcPr>
            </w:tcPrChange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课程目标1</w:t>
            </w:r>
          </w:p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（支撑毕业要求2.4）</w:t>
            </w:r>
          </w:p>
        </w:tc>
        <w:tc>
          <w:tcPr>
            <w:tcW w:w="1696" w:type="dxa"/>
            <w:vAlign w:val="center"/>
            <w:tcPrChange w:id="10" w:author="黄敏" w:date="2021-11-10T21:53:07Z">
              <w:tcPr>
                <w:tcW w:w="1701" w:type="dxa"/>
                <w:vAlign w:val="center"/>
              </w:tcPr>
            </w:tcPrChange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在</w:t>
            </w:r>
            <w:r>
              <w:rPr>
                <w:rFonts w:hint="eastAsia" w:ascii="Times New Roman" w:hAnsi="Times New Roman" w:eastAsia="宋体" w:cs="Times New Roman"/>
              </w:rPr>
              <w:t>实训</w:t>
            </w:r>
            <w:r>
              <w:rPr>
                <w:rFonts w:ascii="Times New Roman" w:hAnsi="Times New Roman" w:eastAsia="宋体" w:cs="Times New Roman"/>
              </w:rPr>
              <w:t>报告中详细阐述</w:t>
            </w:r>
            <w:r>
              <w:rPr>
                <w:rFonts w:hint="eastAsia" w:ascii="Times New Roman" w:hAnsi="Times New Roman" w:eastAsia="宋体" w:cs="Times New Roman"/>
              </w:rPr>
              <w:t>单周期或多周期、硬布线或微程序的优缺点，选择所要设计的CPU类型和指令合理，获得有效结论</w:t>
            </w:r>
          </w:p>
        </w:tc>
        <w:tc>
          <w:tcPr>
            <w:tcW w:w="1706" w:type="dxa"/>
            <w:vAlign w:val="center"/>
            <w:tcPrChange w:id="11" w:author="黄敏" w:date="2021-11-10T21:53:07Z">
              <w:tcPr>
                <w:tcW w:w="1701" w:type="dxa"/>
                <w:gridSpan w:val="2"/>
                <w:vAlign w:val="center"/>
              </w:tcPr>
            </w:tcPrChange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在</w:t>
            </w:r>
            <w:r>
              <w:rPr>
                <w:rFonts w:hint="eastAsia" w:ascii="Times New Roman" w:hAnsi="Times New Roman" w:eastAsia="宋体" w:cs="Times New Roman"/>
              </w:rPr>
              <w:t>实训</w:t>
            </w:r>
            <w:r>
              <w:rPr>
                <w:rFonts w:ascii="Times New Roman" w:hAnsi="Times New Roman" w:eastAsia="宋体" w:cs="Times New Roman"/>
              </w:rPr>
              <w:t>报告中阐述</w:t>
            </w:r>
            <w:r>
              <w:rPr>
                <w:rFonts w:hint="eastAsia" w:ascii="Times New Roman" w:hAnsi="Times New Roman" w:eastAsia="宋体" w:cs="Times New Roman"/>
              </w:rPr>
              <w:t>单周期或多周期、硬布线或微程序的优缺点，选择所要设计的CPU类型和指令合理，获得有效结论</w:t>
            </w:r>
          </w:p>
        </w:tc>
        <w:tc>
          <w:tcPr>
            <w:tcW w:w="1559" w:type="dxa"/>
            <w:gridSpan w:val="2"/>
            <w:vAlign w:val="center"/>
            <w:tcPrChange w:id="12" w:author="黄敏" w:date="2021-11-10T21:53:07Z">
              <w:tcPr>
                <w:tcW w:w="1559" w:type="dxa"/>
                <w:gridSpan w:val="2"/>
                <w:vAlign w:val="center"/>
              </w:tcPr>
            </w:tcPrChange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在</w:t>
            </w:r>
            <w:r>
              <w:rPr>
                <w:rFonts w:hint="eastAsia" w:ascii="Times New Roman" w:hAnsi="Times New Roman" w:eastAsia="宋体" w:cs="Times New Roman"/>
              </w:rPr>
              <w:t>实训</w:t>
            </w:r>
            <w:r>
              <w:rPr>
                <w:rFonts w:ascii="Times New Roman" w:hAnsi="Times New Roman" w:eastAsia="宋体" w:cs="Times New Roman"/>
              </w:rPr>
              <w:t>报告中阐述</w:t>
            </w:r>
            <w:r>
              <w:rPr>
                <w:rFonts w:hint="eastAsia" w:ascii="Times New Roman" w:hAnsi="Times New Roman" w:eastAsia="宋体" w:cs="Times New Roman"/>
              </w:rPr>
              <w:t>单周期或多周期、硬布线或微程序的优缺点，选择所要设计的CPU类型和指令基本合理</w:t>
            </w:r>
          </w:p>
        </w:tc>
        <w:tc>
          <w:tcPr>
            <w:tcW w:w="1583" w:type="dxa"/>
            <w:vAlign w:val="center"/>
            <w:tcPrChange w:id="13" w:author="黄敏" w:date="2021-11-10T21:53:07Z">
              <w:tcPr>
                <w:tcW w:w="1583" w:type="dxa"/>
                <w:vAlign w:val="center"/>
              </w:tcPr>
            </w:tcPrChange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没有选择合理的CPU类型和指令</w:t>
            </w:r>
          </w:p>
        </w:tc>
        <w:tc>
          <w:tcPr>
            <w:tcW w:w="992" w:type="dxa"/>
            <w:vAlign w:val="center"/>
            <w:tcPrChange w:id="14" w:author="黄敏" w:date="2021-11-10T21:53:07Z">
              <w:tcPr>
                <w:tcW w:w="992" w:type="dxa"/>
                <w:vAlign w:val="center"/>
              </w:tcPr>
            </w:tcPrChange>
          </w:tcPr>
          <w:p>
            <w:pPr>
              <w:jc w:val="center"/>
              <w:rPr>
                <w:rFonts w:ascii="宋体" w:hAnsi="宋体" w:eastAsia="宋体" w:cs="Courier New"/>
                <w:bCs/>
                <w:szCs w:val="21"/>
              </w:rPr>
            </w:pPr>
            <w:r>
              <w:rPr>
                <w:rFonts w:hint="eastAsia" w:ascii="宋体" w:hAnsi="宋体" w:eastAsia="宋体" w:cs="Courier New"/>
                <w:bCs/>
                <w:szCs w:val="21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15" w:author="黄敏" w:date="2021-11-10T21:53:0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517" w:hRule="atLeast"/>
          <w:jc w:val="center"/>
          <w:trPrChange w:id="15" w:author="黄敏" w:date="2021-11-10T21:53:07Z">
            <w:trPr>
              <w:trHeight w:val="517" w:hRule="atLeast"/>
              <w:jc w:val="center"/>
            </w:trPr>
          </w:trPrChange>
        </w:trPr>
        <w:tc>
          <w:tcPr>
            <w:tcW w:w="709" w:type="dxa"/>
            <w:vAlign w:val="center"/>
            <w:tcPrChange w:id="16" w:author="黄敏" w:date="2021-11-10T21:53:07Z">
              <w:tcPr>
                <w:tcW w:w="709" w:type="dxa"/>
                <w:vAlign w:val="center"/>
              </w:tcPr>
            </w:tcPrChange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课程目标2</w:t>
            </w:r>
          </w:p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（支撑毕业要求3.3）</w:t>
            </w:r>
          </w:p>
        </w:tc>
        <w:tc>
          <w:tcPr>
            <w:tcW w:w="1696" w:type="dxa"/>
            <w:vAlign w:val="center"/>
            <w:tcPrChange w:id="17" w:author="黄敏" w:date="2021-11-10T21:53:07Z">
              <w:tcPr>
                <w:tcW w:w="1706" w:type="dxa"/>
                <w:gridSpan w:val="2"/>
                <w:vAlign w:val="center"/>
              </w:tcPr>
            </w:tcPrChange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宋体" w:hAnsi="宋体" w:eastAsia="宋体" w:cs="Courier New"/>
                <w:bCs/>
                <w:szCs w:val="21"/>
              </w:rPr>
              <w:t>在CPU设计中</w:t>
            </w:r>
            <w:ins w:id="18" w:author="黄敏" w:date="2021-11-10T21:53:37Z">
              <w:r>
                <w:rPr>
                  <w:rFonts w:hint="eastAsia" w:ascii="宋体" w:hAnsi="宋体" w:eastAsia="宋体" w:cs="Courier New"/>
                  <w:bCs/>
                  <w:szCs w:val="21"/>
                  <w:lang w:eastAsia="zh-CN"/>
                </w:rPr>
                <w:t>，</w:t>
              </w:r>
            </w:ins>
            <w:ins w:id="19" w:author="黄敏" w:date="2021-11-10T21:53:50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对</w:t>
              </w:r>
            </w:ins>
            <w:ins w:id="20" w:author="黄敏" w:date="2021-11-10T21:53:53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指令</w:t>
              </w:r>
            </w:ins>
            <w:ins w:id="21" w:author="黄敏" w:date="2021-11-10T21:54:02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或</w:t>
              </w:r>
            </w:ins>
            <w:ins w:id="22" w:author="黄敏" w:date="2021-11-10T21:54:05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数据</w:t>
              </w:r>
            </w:ins>
            <w:ins w:id="23" w:author="黄敏" w:date="2021-11-10T21:54:09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通路</w:t>
              </w:r>
            </w:ins>
            <w:ins w:id="24" w:author="黄敏" w:date="2021-11-10T21:54:24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或</w:t>
              </w:r>
            </w:ins>
            <w:ins w:id="25" w:author="黄敏" w:date="2021-11-10T21:55:01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时序</w:t>
              </w:r>
            </w:ins>
            <w:ins w:id="26" w:author="黄敏" w:date="2021-11-10T21:55:03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安排</w:t>
              </w:r>
            </w:ins>
            <w:ins w:id="27" w:author="黄敏" w:date="2021-11-10T21:55:06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等</w:t>
              </w:r>
            </w:ins>
            <w:ins w:id="28" w:author="黄敏" w:date="2021-11-10T21:55:09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方面</w:t>
              </w:r>
            </w:ins>
            <w:ins w:id="29" w:author="黄敏" w:date="2021-11-10T21:55:12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，</w:t>
              </w:r>
            </w:ins>
            <w:ins w:id="30" w:author="黄敏" w:date="2021-11-10T21:55:13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有</w:t>
              </w:r>
            </w:ins>
            <w:ins w:id="31" w:author="黄敏" w:date="2021-11-10T21:55:38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3</w:t>
              </w:r>
            </w:ins>
            <w:ins w:id="32" w:author="黄敏" w:date="2021-11-10T21:55:40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个</w:t>
              </w:r>
            </w:ins>
            <w:ins w:id="33" w:author="黄敏" w:date="2021-11-10T21:55:29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以上</w:t>
              </w:r>
            </w:ins>
            <w:ins w:id="34" w:author="黄敏" w:date="2021-11-10T21:55:30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的</w:t>
              </w:r>
            </w:ins>
            <w:ins w:id="35" w:author="黄敏" w:date="2021-11-10T21:55:33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改进</w:t>
              </w:r>
            </w:ins>
            <w:ins w:id="36" w:author="黄敏" w:date="2021-11-10T21:55:43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，</w:t>
              </w:r>
            </w:ins>
            <w:r>
              <w:rPr>
                <w:rFonts w:hint="eastAsia" w:ascii="宋体" w:hAnsi="宋体" w:eastAsia="宋体" w:cs="Courier New"/>
                <w:bCs/>
                <w:szCs w:val="21"/>
              </w:rPr>
              <w:t>体现</w:t>
            </w:r>
            <w:ins w:id="37" w:author="黄敏" w:date="2021-11-10T21:55:52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较强</w:t>
              </w:r>
            </w:ins>
            <w:r>
              <w:rPr>
                <w:rFonts w:hint="eastAsia" w:ascii="宋体" w:hAnsi="宋体" w:eastAsia="宋体" w:cs="Courier New"/>
                <w:bCs/>
                <w:szCs w:val="21"/>
              </w:rPr>
              <w:t>的创新性</w:t>
            </w:r>
          </w:p>
        </w:tc>
        <w:tc>
          <w:tcPr>
            <w:tcW w:w="1712" w:type="dxa"/>
            <w:gridSpan w:val="2"/>
            <w:vAlign w:val="center"/>
            <w:tcPrChange w:id="38" w:author="黄敏" w:date="2021-11-10T21:53:07Z">
              <w:tcPr>
                <w:tcW w:w="1702" w:type="dxa"/>
                <w:gridSpan w:val="2"/>
                <w:vAlign w:val="center"/>
              </w:tcPr>
            </w:tcPrChange>
          </w:tcPr>
          <w:p>
            <w:pPr>
              <w:rPr>
                <w:rFonts w:hint="eastAsia" w:ascii="宋体" w:hAnsi="宋体" w:eastAsia="宋体" w:cs="Courier New"/>
                <w:bCs/>
                <w:szCs w:val="21"/>
              </w:rPr>
            </w:pPr>
            <w:ins w:id="39" w:author="黄敏" w:date="2021-11-10T21:56:23Z">
              <w:r>
                <w:rPr>
                  <w:rFonts w:hint="eastAsia" w:ascii="宋体" w:hAnsi="宋体" w:eastAsia="宋体" w:cs="Courier New"/>
                  <w:bCs/>
                  <w:szCs w:val="21"/>
                </w:rPr>
                <w:t>在CPU设计中</w:t>
              </w:r>
            </w:ins>
            <w:ins w:id="40" w:author="黄敏" w:date="2021-11-10T21:56:23Z">
              <w:r>
                <w:rPr>
                  <w:rFonts w:hint="eastAsia" w:ascii="宋体" w:hAnsi="宋体" w:eastAsia="宋体" w:cs="Courier New"/>
                  <w:bCs/>
                  <w:szCs w:val="21"/>
                  <w:lang w:eastAsia="zh-CN"/>
                </w:rPr>
                <w:t>，</w:t>
              </w:r>
            </w:ins>
            <w:ins w:id="41" w:author="黄敏" w:date="2021-11-10T21:56:23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对指令或数据通路或时序安排等方面，有</w:t>
              </w:r>
            </w:ins>
            <w:ins w:id="42" w:author="黄敏" w:date="2021-11-10T21:56:29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2</w:t>
              </w:r>
            </w:ins>
            <w:ins w:id="43" w:author="黄敏" w:date="2021-11-10T21:56:23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个改进，</w:t>
              </w:r>
            </w:ins>
            <w:ins w:id="44" w:author="黄敏" w:date="2021-11-10T21:56:23Z">
              <w:r>
                <w:rPr>
                  <w:rFonts w:hint="eastAsia" w:ascii="宋体" w:hAnsi="宋体" w:eastAsia="宋体" w:cs="Courier New"/>
                  <w:bCs/>
                  <w:szCs w:val="21"/>
                </w:rPr>
                <w:t>体现</w:t>
              </w:r>
            </w:ins>
            <w:ins w:id="45" w:author="黄敏" w:date="2021-11-10T21:56:23Z">
              <w:r>
                <w:rPr>
                  <w:rFonts w:hint="default" w:ascii="宋体" w:hAnsi="宋体" w:eastAsia="宋体" w:cs="Courier New"/>
                  <w:bCs/>
                  <w:szCs w:val="21"/>
                  <w:lang w:val="en-US"/>
                </w:rPr>
                <w:t>一定</w:t>
              </w:r>
            </w:ins>
            <w:ins w:id="46" w:author="黄敏" w:date="2021-11-10T21:56:23Z">
              <w:r>
                <w:rPr>
                  <w:rFonts w:hint="eastAsia" w:ascii="宋体" w:hAnsi="宋体" w:eastAsia="宋体" w:cs="Courier New"/>
                  <w:bCs/>
                  <w:szCs w:val="21"/>
                </w:rPr>
                <w:t>的创新性</w:t>
              </w:r>
            </w:ins>
          </w:p>
        </w:tc>
        <w:tc>
          <w:tcPr>
            <w:tcW w:w="1553" w:type="dxa"/>
            <w:vAlign w:val="center"/>
            <w:tcPrChange w:id="47" w:author="黄敏" w:date="2021-11-10T21:53:07Z">
              <w:tcPr>
                <w:tcW w:w="1553" w:type="dxa"/>
                <w:vAlign w:val="center"/>
              </w:tcPr>
            </w:tcPrChange>
          </w:tcPr>
          <w:p>
            <w:pPr>
              <w:rPr>
                <w:rFonts w:hint="eastAsia" w:ascii="宋体" w:hAnsi="宋体" w:eastAsia="宋体" w:cs="Courier New"/>
                <w:bCs/>
                <w:szCs w:val="21"/>
              </w:rPr>
            </w:pPr>
            <w:ins w:id="48" w:author="黄敏" w:date="2021-11-10T21:56:51Z">
              <w:r>
                <w:rPr>
                  <w:rFonts w:hint="eastAsia" w:ascii="宋体" w:hAnsi="宋体" w:eastAsia="宋体" w:cs="Courier New"/>
                  <w:bCs/>
                  <w:szCs w:val="21"/>
                </w:rPr>
                <w:t>在CPU设计中</w:t>
              </w:r>
            </w:ins>
            <w:ins w:id="49" w:author="黄敏" w:date="2021-11-10T21:56:51Z">
              <w:r>
                <w:rPr>
                  <w:rFonts w:hint="eastAsia" w:ascii="宋体" w:hAnsi="宋体" w:eastAsia="宋体" w:cs="Courier New"/>
                  <w:bCs/>
                  <w:szCs w:val="21"/>
                  <w:lang w:eastAsia="zh-CN"/>
                </w:rPr>
                <w:t>，</w:t>
              </w:r>
            </w:ins>
            <w:ins w:id="50" w:author="黄敏" w:date="2021-11-10T21:56:51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对指令或数据通路或时序安排等方面，有</w:t>
              </w:r>
            </w:ins>
            <w:ins w:id="51" w:author="黄敏" w:date="2021-11-10T21:57:50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1</w:t>
              </w:r>
            </w:ins>
            <w:ins w:id="52" w:author="黄敏" w:date="2021-11-10T21:56:51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个改进，</w:t>
              </w:r>
            </w:ins>
            <w:ins w:id="53" w:author="黄敏" w:date="2021-11-10T21:56:51Z">
              <w:r>
                <w:rPr>
                  <w:rFonts w:hint="eastAsia" w:ascii="宋体" w:hAnsi="宋体" w:eastAsia="宋体" w:cs="Courier New"/>
                  <w:bCs/>
                  <w:szCs w:val="21"/>
                </w:rPr>
                <w:t>体现</w:t>
              </w:r>
            </w:ins>
            <w:ins w:id="54" w:author="黄敏" w:date="2021-11-10T21:58:07Z">
              <w:r>
                <w:rPr>
                  <w:rFonts w:hint="eastAsia" w:ascii="宋体" w:hAnsi="宋体" w:eastAsia="宋体" w:cs="Courier New"/>
                  <w:bCs/>
                  <w:szCs w:val="21"/>
                  <w:lang w:val="en-US" w:eastAsia="zh-CN"/>
                </w:rPr>
                <w:t>了</w:t>
              </w:r>
            </w:ins>
            <w:ins w:id="55" w:author="黄敏" w:date="2021-11-10T21:56:51Z">
              <w:r>
                <w:rPr>
                  <w:rFonts w:hint="eastAsia" w:ascii="宋体" w:hAnsi="宋体" w:eastAsia="宋体" w:cs="Courier New"/>
                  <w:bCs/>
                  <w:szCs w:val="21"/>
                </w:rPr>
                <w:t>创新性</w:t>
              </w:r>
            </w:ins>
          </w:p>
        </w:tc>
        <w:tc>
          <w:tcPr>
            <w:tcW w:w="1583" w:type="dxa"/>
            <w:vAlign w:val="center"/>
            <w:tcPrChange w:id="56" w:author="黄敏" w:date="2021-11-10T21:53:07Z">
              <w:tcPr>
                <w:tcW w:w="1583" w:type="dxa"/>
                <w:vAlign w:val="center"/>
              </w:tcPr>
            </w:tcPrChange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宋体" w:hAnsi="宋体" w:eastAsia="宋体" w:cs="Courier New"/>
                <w:bCs/>
                <w:szCs w:val="21"/>
              </w:rPr>
              <w:t>在CPU设计中没有体现创新性</w:t>
            </w:r>
          </w:p>
        </w:tc>
        <w:tc>
          <w:tcPr>
            <w:tcW w:w="992" w:type="dxa"/>
            <w:vAlign w:val="center"/>
            <w:tcPrChange w:id="57" w:author="黄敏" w:date="2021-11-10T21:53:07Z">
              <w:tcPr>
                <w:tcW w:w="992" w:type="dxa"/>
                <w:vAlign w:val="center"/>
              </w:tcPr>
            </w:tcPrChange>
          </w:tcPr>
          <w:p>
            <w:pPr>
              <w:jc w:val="center"/>
              <w:rPr>
                <w:rFonts w:ascii="宋体" w:hAnsi="宋体" w:eastAsia="宋体" w:cs="Courier New"/>
                <w:bCs/>
                <w:szCs w:val="21"/>
              </w:rPr>
            </w:pPr>
            <w:r>
              <w:rPr>
                <w:rFonts w:hint="eastAsia" w:ascii="宋体" w:hAnsi="宋体" w:eastAsia="宋体" w:cs="Courier New"/>
                <w:bCs/>
                <w:szCs w:val="21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58" w:author="黄敏" w:date="2021-11-10T21:53:0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517" w:hRule="atLeast"/>
          <w:jc w:val="center"/>
          <w:trPrChange w:id="58" w:author="黄敏" w:date="2021-11-10T21:53:07Z">
            <w:trPr>
              <w:trHeight w:val="517" w:hRule="atLeast"/>
              <w:jc w:val="center"/>
            </w:trPr>
          </w:trPrChange>
        </w:trPr>
        <w:tc>
          <w:tcPr>
            <w:tcW w:w="709" w:type="dxa"/>
            <w:vAlign w:val="center"/>
            <w:tcPrChange w:id="59" w:author="黄敏" w:date="2021-11-10T21:53:07Z">
              <w:tcPr>
                <w:tcW w:w="709" w:type="dxa"/>
                <w:vAlign w:val="center"/>
              </w:tcPr>
            </w:tcPrChange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课程目标3</w:t>
            </w:r>
          </w:p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（支撑毕业要求4.1）</w:t>
            </w:r>
          </w:p>
        </w:tc>
        <w:tc>
          <w:tcPr>
            <w:tcW w:w="1696" w:type="dxa"/>
            <w:vAlign w:val="center"/>
            <w:tcPrChange w:id="60" w:author="黄敏" w:date="2021-11-10T21:53:07Z">
              <w:tcPr>
                <w:tcW w:w="1701" w:type="dxa"/>
                <w:vAlign w:val="center"/>
              </w:tcPr>
            </w:tcPrChange>
          </w:tcPr>
          <w:p>
            <w:pPr>
              <w:rPr>
                <w:rFonts w:ascii="宋体" w:hAnsi="宋体" w:eastAsia="宋体" w:cs="Courier New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</w:rPr>
              <w:t>在</w:t>
            </w:r>
            <w:r>
              <w:rPr>
                <w:rFonts w:hint="eastAsia" w:ascii="Times New Roman" w:hAnsi="Times New Roman" w:eastAsia="宋体" w:cs="Times New Roman"/>
              </w:rPr>
              <w:t>实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</w:rPr>
              <w:t>训</w:t>
            </w:r>
            <w:r>
              <w:rPr>
                <w:rFonts w:ascii="Times New Roman" w:hAnsi="Times New Roman" w:eastAsia="宋体" w:cs="Times New Roman"/>
              </w:rPr>
              <w:t>报告中能详细</w:t>
            </w:r>
            <w:r>
              <w:rPr>
                <w:rFonts w:hint="eastAsia" w:ascii="Times New Roman" w:hAnsi="Times New Roman" w:eastAsia="宋体" w:cs="Times New Roman"/>
              </w:rPr>
              <w:t>阐述设计CPU的流程，方案合理</w:t>
            </w:r>
          </w:p>
        </w:tc>
        <w:tc>
          <w:tcPr>
            <w:tcW w:w="1706" w:type="dxa"/>
            <w:vAlign w:val="center"/>
            <w:tcPrChange w:id="61" w:author="黄敏" w:date="2021-11-10T21:53:07Z">
              <w:tcPr>
                <w:tcW w:w="1701" w:type="dxa"/>
                <w:gridSpan w:val="2"/>
                <w:vAlign w:val="center"/>
              </w:tcPr>
            </w:tcPrChange>
          </w:tcPr>
          <w:p>
            <w:pPr>
              <w:rPr>
                <w:rFonts w:ascii="宋体" w:hAnsi="宋体" w:eastAsia="宋体" w:cs="Courier New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</w:rPr>
              <w:t>在</w:t>
            </w:r>
            <w:r>
              <w:rPr>
                <w:rFonts w:hint="eastAsia" w:ascii="Times New Roman" w:hAnsi="Times New Roman" w:eastAsia="宋体" w:cs="Times New Roman"/>
              </w:rPr>
              <w:t>实训</w:t>
            </w:r>
            <w:r>
              <w:rPr>
                <w:rFonts w:ascii="Times New Roman" w:hAnsi="Times New Roman" w:eastAsia="宋体" w:cs="Times New Roman"/>
              </w:rPr>
              <w:t>报告中能</w:t>
            </w:r>
            <w:r>
              <w:rPr>
                <w:rFonts w:hint="eastAsia" w:ascii="Times New Roman" w:hAnsi="Times New Roman" w:eastAsia="宋体" w:cs="Times New Roman"/>
              </w:rPr>
              <w:t>阐述设计CPU的流程，方案合理</w:t>
            </w:r>
          </w:p>
        </w:tc>
        <w:tc>
          <w:tcPr>
            <w:tcW w:w="1559" w:type="dxa"/>
            <w:gridSpan w:val="2"/>
            <w:vAlign w:val="center"/>
            <w:tcPrChange w:id="62" w:author="黄敏" w:date="2021-11-10T21:53:07Z">
              <w:tcPr>
                <w:tcW w:w="1559" w:type="dxa"/>
                <w:gridSpan w:val="2"/>
                <w:vAlign w:val="center"/>
              </w:tcPr>
            </w:tcPrChange>
          </w:tcPr>
          <w:p>
            <w:pPr>
              <w:rPr>
                <w:rFonts w:ascii="宋体" w:hAnsi="宋体" w:eastAsia="宋体" w:cs="Courier New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</w:rPr>
              <w:t>在</w:t>
            </w:r>
            <w:r>
              <w:rPr>
                <w:rFonts w:hint="eastAsia" w:ascii="Times New Roman" w:hAnsi="Times New Roman" w:eastAsia="宋体" w:cs="Times New Roman"/>
              </w:rPr>
              <w:t>实训</w:t>
            </w:r>
            <w:r>
              <w:rPr>
                <w:rFonts w:ascii="Times New Roman" w:hAnsi="Times New Roman" w:eastAsia="宋体" w:cs="Times New Roman"/>
              </w:rPr>
              <w:t>报告中</w:t>
            </w:r>
            <w:r>
              <w:rPr>
                <w:rFonts w:hint="eastAsia" w:ascii="Times New Roman" w:hAnsi="Times New Roman" w:eastAsia="宋体" w:cs="Times New Roman"/>
              </w:rPr>
              <w:t>阐述设计CPU的流程，方案基本合理</w:t>
            </w:r>
          </w:p>
        </w:tc>
        <w:tc>
          <w:tcPr>
            <w:tcW w:w="1583" w:type="dxa"/>
            <w:vAlign w:val="center"/>
            <w:tcPrChange w:id="63" w:author="黄敏" w:date="2021-11-10T21:53:07Z">
              <w:tcPr>
                <w:tcW w:w="1583" w:type="dxa"/>
                <w:vAlign w:val="center"/>
              </w:tcPr>
            </w:tcPrChange>
          </w:tcPr>
          <w:p>
            <w:pPr>
              <w:rPr>
                <w:rFonts w:ascii="宋体" w:hAnsi="宋体" w:eastAsia="宋体" w:cs="Courier New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</w:rPr>
              <w:t>在</w:t>
            </w:r>
            <w:r>
              <w:rPr>
                <w:rFonts w:hint="eastAsia" w:ascii="Times New Roman" w:hAnsi="Times New Roman" w:eastAsia="宋体" w:cs="Times New Roman"/>
              </w:rPr>
              <w:t>实训</w:t>
            </w:r>
            <w:r>
              <w:rPr>
                <w:rFonts w:ascii="Times New Roman" w:hAnsi="Times New Roman" w:eastAsia="宋体" w:cs="Times New Roman"/>
              </w:rPr>
              <w:t>报告中</w:t>
            </w:r>
            <w:r>
              <w:rPr>
                <w:rFonts w:hint="eastAsia" w:ascii="Times New Roman" w:hAnsi="Times New Roman" w:eastAsia="宋体" w:cs="Times New Roman"/>
              </w:rPr>
              <w:t>没有阐述设计CPU的流程，方案不合理</w:t>
            </w:r>
          </w:p>
        </w:tc>
        <w:tc>
          <w:tcPr>
            <w:tcW w:w="992" w:type="dxa"/>
            <w:vAlign w:val="center"/>
            <w:tcPrChange w:id="64" w:author="黄敏" w:date="2021-11-10T21:53:07Z">
              <w:tcPr>
                <w:tcW w:w="992" w:type="dxa"/>
                <w:vAlign w:val="center"/>
              </w:tcPr>
            </w:tcPrChange>
          </w:tcPr>
          <w:p>
            <w:pPr>
              <w:jc w:val="center"/>
              <w:rPr>
                <w:rFonts w:ascii="宋体" w:hAnsi="宋体" w:eastAsia="宋体" w:cs="Courier New"/>
                <w:bCs/>
                <w:szCs w:val="21"/>
              </w:rPr>
            </w:pPr>
            <w:r>
              <w:rPr>
                <w:rFonts w:hint="eastAsia" w:ascii="宋体" w:hAnsi="宋体" w:eastAsia="宋体" w:cs="Courier New"/>
                <w:bCs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  <w:tblPrExChange w:id="65" w:author="黄敏" w:date="2021-11-10T21:53:07Z"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trHeight w:val="517" w:hRule="atLeast"/>
          <w:jc w:val="center"/>
          <w:trPrChange w:id="65" w:author="黄敏" w:date="2021-11-10T21:53:07Z">
            <w:trPr>
              <w:trHeight w:val="517" w:hRule="atLeast"/>
              <w:jc w:val="center"/>
            </w:trPr>
          </w:trPrChange>
        </w:trPr>
        <w:tc>
          <w:tcPr>
            <w:tcW w:w="709" w:type="dxa"/>
            <w:vAlign w:val="center"/>
            <w:tcPrChange w:id="66" w:author="黄敏" w:date="2021-11-10T21:53:07Z">
              <w:tcPr>
                <w:tcW w:w="709" w:type="dxa"/>
                <w:vAlign w:val="center"/>
              </w:tcPr>
            </w:tcPrChange>
          </w:tcPr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课程目标4</w:t>
            </w:r>
          </w:p>
          <w:p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（支撑毕业要求7.2）</w:t>
            </w:r>
          </w:p>
        </w:tc>
        <w:tc>
          <w:tcPr>
            <w:tcW w:w="1696" w:type="dxa"/>
            <w:vAlign w:val="center"/>
            <w:tcPrChange w:id="67" w:author="黄敏" w:date="2021-11-10T21:53:07Z">
              <w:tcPr>
                <w:tcW w:w="1701" w:type="dxa"/>
                <w:vAlign w:val="center"/>
              </w:tcPr>
            </w:tcPrChange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能根据专业实训内容撰写报告，符合撰写规范，条理清晰，表述明确，内容体现了可持续发展理念和节能环保意识</w:t>
            </w:r>
          </w:p>
        </w:tc>
        <w:tc>
          <w:tcPr>
            <w:tcW w:w="1706" w:type="dxa"/>
            <w:vAlign w:val="center"/>
            <w:tcPrChange w:id="68" w:author="黄敏" w:date="2021-11-10T21:53:07Z">
              <w:tcPr>
                <w:tcW w:w="1701" w:type="dxa"/>
                <w:gridSpan w:val="2"/>
                <w:vAlign w:val="center"/>
              </w:tcPr>
            </w:tcPrChange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能根据专业实训内容撰写报告，撰写格式较好，条理较清晰，表述较明确，内容有可持续发展理念和节能环保意识</w:t>
            </w:r>
          </w:p>
        </w:tc>
        <w:tc>
          <w:tcPr>
            <w:tcW w:w="1559" w:type="dxa"/>
            <w:gridSpan w:val="2"/>
            <w:vAlign w:val="center"/>
            <w:tcPrChange w:id="69" w:author="黄敏" w:date="2021-11-10T21:53:07Z">
              <w:tcPr>
                <w:tcW w:w="1559" w:type="dxa"/>
                <w:gridSpan w:val="2"/>
                <w:vAlign w:val="center"/>
              </w:tcPr>
            </w:tcPrChange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能根据专业实训内容撰写报告，撰写有多处不符合规范，可持续发展理念和节能环保意识较少</w:t>
            </w:r>
          </w:p>
        </w:tc>
        <w:tc>
          <w:tcPr>
            <w:tcW w:w="1583" w:type="dxa"/>
            <w:vAlign w:val="center"/>
            <w:tcPrChange w:id="70" w:author="黄敏" w:date="2021-11-10T21:53:07Z">
              <w:tcPr>
                <w:tcW w:w="1583" w:type="dxa"/>
                <w:vAlign w:val="center"/>
              </w:tcPr>
            </w:tcPrChange>
          </w:tcPr>
          <w:p>
            <w:pPr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实训内容撰写不符合规范，没有可持续发展理念和节能环保意识</w:t>
            </w:r>
          </w:p>
        </w:tc>
        <w:tc>
          <w:tcPr>
            <w:tcW w:w="992" w:type="dxa"/>
            <w:vAlign w:val="center"/>
            <w:tcPrChange w:id="71" w:author="黄敏" w:date="2021-11-10T21:53:07Z">
              <w:tcPr>
                <w:tcW w:w="992" w:type="dxa"/>
                <w:vAlign w:val="center"/>
              </w:tcPr>
            </w:tcPrChange>
          </w:tcPr>
          <w:p>
            <w:pPr>
              <w:jc w:val="center"/>
              <w:rPr>
                <w:rFonts w:ascii="宋体" w:hAnsi="宋体" w:eastAsia="宋体" w:cs="Courier New"/>
                <w:bCs/>
                <w:szCs w:val="21"/>
              </w:rPr>
            </w:pPr>
            <w:r>
              <w:rPr>
                <w:rFonts w:hint="eastAsia" w:ascii="宋体" w:hAnsi="宋体" w:eastAsia="宋体" w:cs="Courier New"/>
                <w:bCs/>
                <w:szCs w:val="21"/>
              </w:rPr>
              <w:t>20</w:t>
            </w:r>
          </w:p>
        </w:tc>
      </w:tr>
    </w:tbl>
    <w:p>
      <w:pPr>
        <w:snapToGrid w:val="0"/>
        <w:spacing w:before="156" w:beforeLines="50" w:line="360" w:lineRule="auto"/>
        <w:rPr>
          <w:rFonts w:ascii="宋体" w:hAnsi="宋体" w:eastAsia="宋体" w:cs="Times New Roman"/>
          <w:sz w:val="18"/>
          <w:szCs w:val="18"/>
        </w:rPr>
      </w:pPr>
      <w:r>
        <w:rPr>
          <w:rFonts w:hint="eastAsia" w:ascii="宋体" w:hAnsi="宋体" w:eastAsia="宋体" w:cs="Times New Roman"/>
          <w:sz w:val="18"/>
          <w:szCs w:val="18"/>
        </w:rPr>
        <w:t>注：该表格中比例为占总的实训报告的比例。</w:t>
      </w:r>
    </w:p>
    <w:p>
      <w:pPr>
        <w:spacing w:line="360" w:lineRule="auto"/>
        <w:jc w:val="left"/>
        <w:rPr>
          <w:rFonts w:ascii="宋体" w:hAnsi="宋体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3、课程达成度评价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等线" w:hAnsi="等线" w:eastAsia="宋体" w:cs="Times New Roman"/>
          <w:sz w:val="24"/>
          <w:szCs w:val="24"/>
        </w:rPr>
        <w:t>课程设置达成度目标值，采用成绩分析法进行评价。课程评价所需要的毕业要求及权重按照《计算机科学与技术专业课程对毕业要求的支撑及权重》的规定，评价结果用于持续改进。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六、课程教材与学习资料</w:t>
      </w:r>
    </w:p>
    <w:p>
      <w:pPr>
        <w:spacing w:line="360" w:lineRule="auto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</w:t>
      </w:r>
      <w:r>
        <w:rPr>
          <w:rFonts w:hint="eastAsia" w:ascii="Times New Roman" w:hAnsi="Times New Roman" w:eastAsia="宋体" w:cs="Times New Roman"/>
          <w:sz w:val="24"/>
        </w:rPr>
        <w:t>、参考教材</w:t>
      </w:r>
    </w:p>
    <w:p>
      <w:pPr>
        <w:spacing w:line="360" w:lineRule="auto"/>
        <w:ind w:firstLine="480" w:firstLineChars="200"/>
        <w:rPr>
          <w:rFonts w:ascii="宋体" w:hAnsi="宋体" w:eastAsia="宋体" w:cs="Times New Roman"/>
          <w:color w:val="000000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[</w:t>
      </w:r>
      <w:r>
        <w:rPr>
          <w:rFonts w:ascii="宋体" w:hAnsi="宋体" w:eastAsia="宋体" w:cs="Times New Roman"/>
          <w:color w:val="000000"/>
          <w:sz w:val="24"/>
          <w:szCs w:val="24"/>
        </w:rPr>
        <w:t xml:space="preserve">1] 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谭志虎</w:t>
      </w:r>
      <w:r>
        <w:rPr>
          <w:rFonts w:ascii="宋体" w:hAnsi="宋体" w:eastAsia="宋体" w:cs="Times New Roman"/>
          <w:color w:val="000000"/>
          <w:sz w:val="24"/>
          <w:szCs w:val="24"/>
        </w:rPr>
        <w:t>等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.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计算机组成原理实践教程——从逻辑门到CPU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.清华大学出版社，</w:t>
      </w:r>
      <w:r>
        <w:rPr>
          <w:rFonts w:ascii="Times New Roman" w:hAnsi="Times New Roman" w:eastAsia="宋体" w:cs="Times New Roman"/>
          <w:color w:val="000000"/>
          <w:sz w:val="24"/>
          <w:szCs w:val="24"/>
        </w:rPr>
        <w:t>201</w:t>
      </w:r>
      <w:r>
        <w:rPr>
          <w:rFonts w:hint="eastAsia" w:ascii="Times New Roman" w:hAnsi="Times New Roman" w:eastAsia="宋体" w:cs="Times New Roman"/>
          <w:color w:val="000000"/>
          <w:sz w:val="24"/>
          <w:szCs w:val="24"/>
        </w:rPr>
        <w:t>8</w:t>
      </w:r>
    </w:p>
    <w:p>
      <w:pPr>
        <w:spacing w:line="360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2、学习网站</w:t>
      </w:r>
    </w:p>
    <w:p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[1] 中国大学慕课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 w:cs="Times New Roman"/>
          <w:color w:val="000000"/>
          <w:sz w:val="24"/>
          <w:szCs w:val="24"/>
        </w:rPr>
        <w:t>[2</w:t>
      </w:r>
      <w:r>
        <w:rPr>
          <w:rFonts w:ascii="宋体" w:hAnsi="宋体" w:eastAsia="宋体" w:cs="Times New Roman"/>
          <w:color w:val="000000"/>
          <w:sz w:val="24"/>
          <w:szCs w:val="24"/>
        </w:rPr>
        <w:t xml:space="preserve">] </w:t>
      </w:r>
      <w:r>
        <w:rPr>
          <w:rFonts w:hint="eastAsia" w:ascii="宋体" w:hAnsi="宋体" w:eastAsia="宋体" w:cs="Times New Roman"/>
          <w:color w:val="000000"/>
          <w:sz w:val="24"/>
          <w:szCs w:val="24"/>
        </w:rPr>
        <w:t>头哥实践教学平台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widowControl/>
        <w:ind w:firstLine="960" w:firstLineChars="400"/>
        <w:jc w:val="left"/>
        <w:rPr>
          <w:rFonts w:eastAsia="宋体" w:cs="Arial"/>
          <w:sz w:val="24"/>
          <w:szCs w:val="24"/>
        </w:rPr>
      </w:pPr>
      <w:r>
        <w:rPr>
          <w:rFonts w:hint="eastAsia" w:eastAsia="宋体" w:cs="Arial"/>
          <w:sz w:val="24"/>
          <w:szCs w:val="24"/>
        </w:rPr>
        <w:t>大纲执笔人：黄敏                         大纲审核人：</w:t>
      </w:r>
    </w:p>
    <w:p>
      <w:pPr>
        <w:widowControl/>
        <w:ind w:firstLine="960" w:firstLineChars="400"/>
        <w:jc w:val="left"/>
        <w:rPr>
          <w:rFonts w:eastAsia="宋体" w:cs="Arial"/>
          <w:sz w:val="24"/>
          <w:szCs w:val="24"/>
        </w:rPr>
      </w:pPr>
    </w:p>
    <w:p>
      <w:pPr>
        <w:widowControl/>
        <w:wordWrap w:val="0"/>
        <w:ind w:firstLine="960" w:firstLineChars="400"/>
        <w:jc w:val="right"/>
        <w:rPr>
          <w:rFonts w:eastAsia="宋体" w:cs="Arial"/>
          <w:sz w:val="24"/>
          <w:szCs w:val="24"/>
        </w:rPr>
      </w:pPr>
      <w:r>
        <w:rPr>
          <w:rFonts w:hint="eastAsia" w:eastAsia="宋体" w:cs="Arial"/>
          <w:sz w:val="24"/>
          <w:szCs w:val="24"/>
        </w:rPr>
        <w:t xml:space="preserve">    2021.7   </w:t>
      </w:r>
    </w:p>
    <w:sectPr>
      <w:pgSz w:w="11906" w:h="16838"/>
      <w:pgMar w:top="1174" w:right="1230" w:bottom="720" w:left="14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EF3CCA"/>
    <w:multiLevelType w:val="singleLevel"/>
    <w:tmpl w:val="58EF3CCA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黄敏">
    <w15:presenceInfo w15:providerId="WPS Office" w15:userId="7441291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revisionView w:markup="0"/>
  <w:trackRevisions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357"/>
    <w:rsid w:val="00013EDF"/>
    <w:rsid w:val="00014B6A"/>
    <w:rsid w:val="00016AF9"/>
    <w:rsid w:val="00021146"/>
    <w:rsid w:val="000235A9"/>
    <w:rsid w:val="000265FA"/>
    <w:rsid w:val="0004339F"/>
    <w:rsid w:val="0005162D"/>
    <w:rsid w:val="000519B9"/>
    <w:rsid w:val="00054EA9"/>
    <w:rsid w:val="0007148B"/>
    <w:rsid w:val="00084242"/>
    <w:rsid w:val="000950DD"/>
    <w:rsid w:val="000A13FB"/>
    <w:rsid w:val="000B3060"/>
    <w:rsid w:val="000C3E09"/>
    <w:rsid w:val="000C652D"/>
    <w:rsid w:val="000D23E4"/>
    <w:rsid w:val="000E132F"/>
    <w:rsid w:val="000E568E"/>
    <w:rsid w:val="000F3BE7"/>
    <w:rsid w:val="00102326"/>
    <w:rsid w:val="00111110"/>
    <w:rsid w:val="00114F81"/>
    <w:rsid w:val="001636E3"/>
    <w:rsid w:val="001662C7"/>
    <w:rsid w:val="001722BC"/>
    <w:rsid w:val="00180F7A"/>
    <w:rsid w:val="0018613D"/>
    <w:rsid w:val="001939F4"/>
    <w:rsid w:val="001948FD"/>
    <w:rsid w:val="001B7243"/>
    <w:rsid w:val="001C36B6"/>
    <w:rsid w:val="001C68C8"/>
    <w:rsid w:val="001D5B8F"/>
    <w:rsid w:val="001E2406"/>
    <w:rsid w:val="001E3AD7"/>
    <w:rsid w:val="001F52F5"/>
    <w:rsid w:val="0020699C"/>
    <w:rsid w:val="00212DD5"/>
    <w:rsid w:val="0022078C"/>
    <w:rsid w:val="002259CE"/>
    <w:rsid w:val="00262A59"/>
    <w:rsid w:val="00272256"/>
    <w:rsid w:val="002840C0"/>
    <w:rsid w:val="002858CC"/>
    <w:rsid w:val="00294398"/>
    <w:rsid w:val="002D756C"/>
    <w:rsid w:val="002E7A21"/>
    <w:rsid w:val="00300304"/>
    <w:rsid w:val="00303F6B"/>
    <w:rsid w:val="00312E91"/>
    <w:rsid w:val="00344093"/>
    <w:rsid w:val="00355445"/>
    <w:rsid w:val="00362847"/>
    <w:rsid w:val="00365DCC"/>
    <w:rsid w:val="0037219F"/>
    <w:rsid w:val="0037371E"/>
    <w:rsid w:val="003778CA"/>
    <w:rsid w:val="003A2DAF"/>
    <w:rsid w:val="003D5E4D"/>
    <w:rsid w:val="003E1357"/>
    <w:rsid w:val="003E6473"/>
    <w:rsid w:val="003E73A0"/>
    <w:rsid w:val="00421F66"/>
    <w:rsid w:val="00474509"/>
    <w:rsid w:val="00480D3D"/>
    <w:rsid w:val="0049183E"/>
    <w:rsid w:val="00491BA5"/>
    <w:rsid w:val="00492F89"/>
    <w:rsid w:val="0049647D"/>
    <w:rsid w:val="00496E85"/>
    <w:rsid w:val="004A09F3"/>
    <w:rsid w:val="004A74EB"/>
    <w:rsid w:val="004B1C02"/>
    <w:rsid w:val="004C76FB"/>
    <w:rsid w:val="004E31BA"/>
    <w:rsid w:val="004E7624"/>
    <w:rsid w:val="004F397A"/>
    <w:rsid w:val="00501EA1"/>
    <w:rsid w:val="0051342F"/>
    <w:rsid w:val="00514D91"/>
    <w:rsid w:val="00516B3A"/>
    <w:rsid w:val="00530D3B"/>
    <w:rsid w:val="005330BA"/>
    <w:rsid w:val="00555169"/>
    <w:rsid w:val="00556E8F"/>
    <w:rsid w:val="00570B8E"/>
    <w:rsid w:val="00587378"/>
    <w:rsid w:val="005A0524"/>
    <w:rsid w:val="005B43E1"/>
    <w:rsid w:val="005B65C8"/>
    <w:rsid w:val="005D5A5A"/>
    <w:rsid w:val="005F1664"/>
    <w:rsid w:val="0060120B"/>
    <w:rsid w:val="00611EED"/>
    <w:rsid w:val="006178E1"/>
    <w:rsid w:val="00622695"/>
    <w:rsid w:val="0062669E"/>
    <w:rsid w:val="00637C71"/>
    <w:rsid w:val="006407FC"/>
    <w:rsid w:val="0066695F"/>
    <w:rsid w:val="00672C1B"/>
    <w:rsid w:val="00680C6D"/>
    <w:rsid w:val="0069026B"/>
    <w:rsid w:val="006A4BBC"/>
    <w:rsid w:val="006B5E14"/>
    <w:rsid w:val="006C5177"/>
    <w:rsid w:val="006D4074"/>
    <w:rsid w:val="00711021"/>
    <w:rsid w:val="007144F6"/>
    <w:rsid w:val="00723F7D"/>
    <w:rsid w:val="007251E1"/>
    <w:rsid w:val="0072540D"/>
    <w:rsid w:val="00741287"/>
    <w:rsid w:val="00746995"/>
    <w:rsid w:val="007630BE"/>
    <w:rsid w:val="00765149"/>
    <w:rsid w:val="00767118"/>
    <w:rsid w:val="00794D87"/>
    <w:rsid w:val="007A23A8"/>
    <w:rsid w:val="007A26EA"/>
    <w:rsid w:val="007B0C77"/>
    <w:rsid w:val="007B5EA9"/>
    <w:rsid w:val="007C6AA4"/>
    <w:rsid w:val="007D60BC"/>
    <w:rsid w:val="007E0383"/>
    <w:rsid w:val="007F5DE9"/>
    <w:rsid w:val="008040DD"/>
    <w:rsid w:val="00805FC4"/>
    <w:rsid w:val="008168D5"/>
    <w:rsid w:val="00834474"/>
    <w:rsid w:val="00835BED"/>
    <w:rsid w:val="0087203C"/>
    <w:rsid w:val="00873527"/>
    <w:rsid w:val="00873FE2"/>
    <w:rsid w:val="008807B3"/>
    <w:rsid w:val="0088431F"/>
    <w:rsid w:val="008A3642"/>
    <w:rsid w:val="008B63ED"/>
    <w:rsid w:val="008C5B0E"/>
    <w:rsid w:val="008F0E30"/>
    <w:rsid w:val="009035D7"/>
    <w:rsid w:val="0091436C"/>
    <w:rsid w:val="00941C0C"/>
    <w:rsid w:val="009440B9"/>
    <w:rsid w:val="009478B1"/>
    <w:rsid w:val="00953830"/>
    <w:rsid w:val="00982755"/>
    <w:rsid w:val="009957DA"/>
    <w:rsid w:val="009A1187"/>
    <w:rsid w:val="00A00643"/>
    <w:rsid w:val="00A014E5"/>
    <w:rsid w:val="00A01726"/>
    <w:rsid w:val="00A07651"/>
    <w:rsid w:val="00A25258"/>
    <w:rsid w:val="00A363C6"/>
    <w:rsid w:val="00A56D44"/>
    <w:rsid w:val="00A7274F"/>
    <w:rsid w:val="00A72EFC"/>
    <w:rsid w:val="00A767D4"/>
    <w:rsid w:val="00AA0143"/>
    <w:rsid w:val="00AA0902"/>
    <w:rsid w:val="00AB2E17"/>
    <w:rsid w:val="00AC1A34"/>
    <w:rsid w:val="00AD4536"/>
    <w:rsid w:val="00AD54E6"/>
    <w:rsid w:val="00AE46A4"/>
    <w:rsid w:val="00AE78FE"/>
    <w:rsid w:val="00B15637"/>
    <w:rsid w:val="00B308A6"/>
    <w:rsid w:val="00B3341C"/>
    <w:rsid w:val="00B341B0"/>
    <w:rsid w:val="00B42B62"/>
    <w:rsid w:val="00B4656F"/>
    <w:rsid w:val="00B639C3"/>
    <w:rsid w:val="00B77C8B"/>
    <w:rsid w:val="00B8185F"/>
    <w:rsid w:val="00B85D25"/>
    <w:rsid w:val="00BB4698"/>
    <w:rsid w:val="00BC33F2"/>
    <w:rsid w:val="00BC3A5E"/>
    <w:rsid w:val="00BD094B"/>
    <w:rsid w:val="00BD37F5"/>
    <w:rsid w:val="00BE0352"/>
    <w:rsid w:val="00BE44C5"/>
    <w:rsid w:val="00C01B21"/>
    <w:rsid w:val="00C25423"/>
    <w:rsid w:val="00C30216"/>
    <w:rsid w:val="00C4022E"/>
    <w:rsid w:val="00C450D5"/>
    <w:rsid w:val="00C8001D"/>
    <w:rsid w:val="00C8392B"/>
    <w:rsid w:val="00C9413D"/>
    <w:rsid w:val="00CD382E"/>
    <w:rsid w:val="00CE319C"/>
    <w:rsid w:val="00CF0259"/>
    <w:rsid w:val="00D0409D"/>
    <w:rsid w:val="00D25664"/>
    <w:rsid w:val="00D317E9"/>
    <w:rsid w:val="00D45C77"/>
    <w:rsid w:val="00D56BEB"/>
    <w:rsid w:val="00D917A2"/>
    <w:rsid w:val="00DA25FE"/>
    <w:rsid w:val="00DA6393"/>
    <w:rsid w:val="00DB0E4B"/>
    <w:rsid w:val="00DB3F03"/>
    <w:rsid w:val="00DC1F04"/>
    <w:rsid w:val="00DC5D46"/>
    <w:rsid w:val="00DC67AD"/>
    <w:rsid w:val="00DE6705"/>
    <w:rsid w:val="00E12EF1"/>
    <w:rsid w:val="00E30ABA"/>
    <w:rsid w:val="00E32EE2"/>
    <w:rsid w:val="00E54F80"/>
    <w:rsid w:val="00E55048"/>
    <w:rsid w:val="00E62338"/>
    <w:rsid w:val="00E62A62"/>
    <w:rsid w:val="00E67F0D"/>
    <w:rsid w:val="00E75312"/>
    <w:rsid w:val="00E86549"/>
    <w:rsid w:val="00EA0632"/>
    <w:rsid w:val="00EA3DD3"/>
    <w:rsid w:val="00EB7CA1"/>
    <w:rsid w:val="00EC18C7"/>
    <w:rsid w:val="00EC4EEE"/>
    <w:rsid w:val="00ED123C"/>
    <w:rsid w:val="00ED41F2"/>
    <w:rsid w:val="00EE45B2"/>
    <w:rsid w:val="00EE604D"/>
    <w:rsid w:val="00F02788"/>
    <w:rsid w:val="00F1492F"/>
    <w:rsid w:val="00F15245"/>
    <w:rsid w:val="00F35F09"/>
    <w:rsid w:val="00F50DBA"/>
    <w:rsid w:val="00F6192A"/>
    <w:rsid w:val="00F620CA"/>
    <w:rsid w:val="00F63B51"/>
    <w:rsid w:val="00F67CBA"/>
    <w:rsid w:val="00F746BB"/>
    <w:rsid w:val="00F776A2"/>
    <w:rsid w:val="00F876A0"/>
    <w:rsid w:val="00FA4964"/>
    <w:rsid w:val="00FA71B0"/>
    <w:rsid w:val="00FE5803"/>
    <w:rsid w:val="01F03ED9"/>
    <w:rsid w:val="0277316D"/>
    <w:rsid w:val="03B3048F"/>
    <w:rsid w:val="03CD3B80"/>
    <w:rsid w:val="058E4AA4"/>
    <w:rsid w:val="06BD1432"/>
    <w:rsid w:val="06C6289A"/>
    <w:rsid w:val="07377A07"/>
    <w:rsid w:val="0AB12D1B"/>
    <w:rsid w:val="0ACA2337"/>
    <w:rsid w:val="0AD5505E"/>
    <w:rsid w:val="0DF454E3"/>
    <w:rsid w:val="0FD164E1"/>
    <w:rsid w:val="12826EFF"/>
    <w:rsid w:val="157A59B6"/>
    <w:rsid w:val="158043A9"/>
    <w:rsid w:val="1826466F"/>
    <w:rsid w:val="19BA2C8D"/>
    <w:rsid w:val="1C067812"/>
    <w:rsid w:val="202D317B"/>
    <w:rsid w:val="2A8357DF"/>
    <w:rsid w:val="2E473278"/>
    <w:rsid w:val="2ECE13C3"/>
    <w:rsid w:val="32A76988"/>
    <w:rsid w:val="3B800D6A"/>
    <w:rsid w:val="3C05639D"/>
    <w:rsid w:val="3FD65DF6"/>
    <w:rsid w:val="4080588E"/>
    <w:rsid w:val="419A2AEB"/>
    <w:rsid w:val="42B82189"/>
    <w:rsid w:val="4387025F"/>
    <w:rsid w:val="446F5CD4"/>
    <w:rsid w:val="45296C1E"/>
    <w:rsid w:val="48E16C09"/>
    <w:rsid w:val="494E15D1"/>
    <w:rsid w:val="4D14384F"/>
    <w:rsid w:val="4D622733"/>
    <w:rsid w:val="4D636C64"/>
    <w:rsid w:val="4FE705C6"/>
    <w:rsid w:val="5353711F"/>
    <w:rsid w:val="547F2626"/>
    <w:rsid w:val="5AA81E9A"/>
    <w:rsid w:val="60496178"/>
    <w:rsid w:val="60593787"/>
    <w:rsid w:val="62D902D7"/>
    <w:rsid w:val="63F20301"/>
    <w:rsid w:val="641D340B"/>
    <w:rsid w:val="642A7289"/>
    <w:rsid w:val="68475A05"/>
    <w:rsid w:val="705479F0"/>
    <w:rsid w:val="70FE7A17"/>
    <w:rsid w:val="72B53DB4"/>
    <w:rsid w:val="74B43B39"/>
    <w:rsid w:val="74CA4533"/>
    <w:rsid w:val="76180FAD"/>
    <w:rsid w:val="76B16733"/>
    <w:rsid w:val="7715734B"/>
    <w:rsid w:val="771D680A"/>
    <w:rsid w:val="79083E6E"/>
    <w:rsid w:val="798561BA"/>
    <w:rsid w:val="7D310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semiHidden="0" w:name="Body Text Indent 2"/>
    <w:lsdException w:qFormat="1" w:unhideWhenUsed="0" w:uiPriority="0" w:semiHidden="0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semiHidden/>
    <w:unhideWhenUsed/>
    <w:uiPriority w:val="99"/>
    <w:pPr>
      <w:jc w:val="left"/>
    </w:pPr>
  </w:style>
  <w:style w:type="paragraph" w:styleId="4">
    <w:name w:val="Date"/>
    <w:basedOn w:val="1"/>
    <w:next w:val="1"/>
    <w:link w:val="23"/>
    <w:unhideWhenUsed/>
    <w:qFormat/>
    <w:uiPriority w:val="99"/>
    <w:pPr>
      <w:ind w:left="100" w:leftChars="2500"/>
    </w:pPr>
  </w:style>
  <w:style w:type="paragraph" w:styleId="5">
    <w:name w:val="Body Text Indent 2"/>
    <w:basedOn w:val="1"/>
    <w:link w:val="25"/>
    <w:unhideWhenUsed/>
    <w:qFormat/>
    <w:uiPriority w:val="99"/>
    <w:pPr>
      <w:spacing w:after="120" w:line="480" w:lineRule="auto"/>
      <w:ind w:left="420" w:leftChars="200"/>
    </w:p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Indent 3"/>
    <w:basedOn w:val="1"/>
    <w:link w:val="17"/>
    <w:qFormat/>
    <w:uiPriority w:val="0"/>
    <w:pPr>
      <w:widowControl/>
      <w:spacing w:after="120"/>
      <w:ind w:left="420"/>
    </w:pPr>
    <w:rPr>
      <w:rFonts w:ascii="Times New Roman" w:hAnsi="Times New Roman" w:eastAsia="宋体" w:cs="Times New Roman"/>
      <w:kern w:val="0"/>
      <w:sz w:val="16"/>
      <w:szCs w:val="16"/>
    </w:rPr>
  </w:style>
  <w:style w:type="paragraph" w:styleId="10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4">
    <w:name w:val="page number"/>
    <w:basedOn w:val="13"/>
    <w:unhideWhenUsed/>
    <w:qFormat/>
    <w:uiPriority w:val="99"/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7">
    <w:name w:val="正文文本缩进 3 字符"/>
    <w:basedOn w:val="13"/>
    <w:link w:val="9"/>
    <w:qFormat/>
    <w:uiPriority w:val="0"/>
    <w:rPr>
      <w:rFonts w:ascii="Times New Roman" w:hAnsi="Times New Roman" w:eastAsia="宋体" w:cs="Times New Roman"/>
      <w:kern w:val="0"/>
      <w:sz w:val="16"/>
      <w:szCs w:val="16"/>
    </w:rPr>
  </w:style>
  <w:style w:type="paragraph" w:customStyle="1" w:styleId="1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细黑" w:hAnsi="Times New Roman" w:eastAsia="华文细黑" w:cs="华文细黑"/>
      <w:color w:val="000000"/>
      <w:sz w:val="24"/>
      <w:szCs w:val="24"/>
      <w:lang w:val="en-US" w:eastAsia="zh-CN" w:bidi="ar-SA"/>
    </w:rPr>
  </w:style>
  <w:style w:type="character" w:customStyle="1" w:styleId="19">
    <w:name w:val="批注框文本 字符"/>
    <w:basedOn w:val="13"/>
    <w:link w:val="6"/>
    <w:semiHidden/>
    <w:qFormat/>
    <w:uiPriority w:val="99"/>
    <w:rPr>
      <w:sz w:val="18"/>
      <w:szCs w:val="18"/>
    </w:rPr>
  </w:style>
  <w:style w:type="paragraph" w:customStyle="1" w:styleId="20">
    <w:name w:val="列出段落1"/>
    <w:basedOn w:val="1"/>
    <w:qFormat/>
    <w:uiPriority w:val="34"/>
    <w:pPr>
      <w:ind w:firstLine="420" w:firstLineChars="200"/>
    </w:pPr>
  </w:style>
  <w:style w:type="character" w:customStyle="1" w:styleId="21">
    <w:name w:val="页眉 字符"/>
    <w:basedOn w:val="13"/>
    <w:link w:val="8"/>
    <w:semiHidden/>
    <w:qFormat/>
    <w:uiPriority w:val="99"/>
    <w:rPr>
      <w:sz w:val="18"/>
      <w:szCs w:val="18"/>
    </w:rPr>
  </w:style>
  <w:style w:type="character" w:customStyle="1" w:styleId="22">
    <w:name w:val="页脚 字符"/>
    <w:basedOn w:val="13"/>
    <w:link w:val="7"/>
    <w:semiHidden/>
    <w:qFormat/>
    <w:uiPriority w:val="99"/>
    <w:rPr>
      <w:sz w:val="18"/>
      <w:szCs w:val="18"/>
    </w:rPr>
  </w:style>
  <w:style w:type="character" w:customStyle="1" w:styleId="23">
    <w:name w:val="日期 字符"/>
    <w:basedOn w:val="13"/>
    <w:link w:val="4"/>
    <w:semiHidden/>
    <w:qFormat/>
    <w:uiPriority w:val="99"/>
  </w:style>
  <w:style w:type="character" w:customStyle="1" w:styleId="24">
    <w:name w:val="标题 2 字符"/>
    <w:basedOn w:val="13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正文文本缩进 2 字符"/>
    <w:basedOn w:val="13"/>
    <w:link w:val="5"/>
    <w:qFormat/>
    <w:uiPriority w:val="99"/>
  </w:style>
  <w:style w:type="paragraph" w:customStyle="1" w:styleId="26">
    <w:name w:val="列出段落11"/>
    <w:basedOn w:val="1"/>
    <w:qFormat/>
    <w:uiPriority w:val="34"/>
    <w:pPr>
      <w:ind w:firstLine="420" w:firstLineChars="200"/>
    </w:pPr>
  </w:style>
  <w:style w:type="paragraph" w:customStyle="1" w:styleId="27">
    <w:name w:val="样式3"/>
    <w:basedOn w:val="1"/>
    <w:qFormat/>
    <w:uiPriority w:val="0"/>
    <w:pPr>
      <w:adjustRightInd w:val="0"/>
      <w:snapToGrid w:val="0"/>
      <w:spacing w:line="400" w:lineRule="exact"/>
      <w:ind w:firstLine="200" w:firstLineChars="200"/>
    </w:pPr>
    <w:rPr>
      <w:rFonts w:ascii="宋体" w:hAnsi="宋体"/>
      <w:bCs/>
    </w:rPr>
  </w:style>
  <w:style w:type="paragraph" w:customStyle="1" w:styleId="28">
    <w:name w:val="正文小标题"/>
    <w:basedOn w:val="1"/>
    <w:link w:val="29"/>
    <w:qFormat/>
    <w:uiPriority w:val="0"/>
    <w:pPr>
      <w:spacing w:line="360" w:lineRule="auto"/>
    </w:pPr>
    <w:rPr>
      <w:rFonts w:ascii="Times New Roman" w:hAnsi="Times New Roman" w:eastAsia="宋体"/>
      <w:sz w:val="24"/>
    </w:rPr>
  </w:style>
  <w:style w:type="character" w:customStyle="1" w:styleId="29">
    <w:name w:val="正文小标题 字符"/>
    <w:basedOn w:val="13"/>
    <w:link w:val="28"/>
    <w:uiPriority w:val="0"/>
    <w:rPr>
      <w:rFonts w:cstheme="minorBidi"/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2D0E78-F9DF-4B7B-B144-9E0E19290E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827</Words>
  <Characters>4719</Characters>
  <Lines>39</Lines>
  <Paragraphs>11</Paragraphs>
  <TotalTime>3</TotalTime>
  <ScaleCrop>false</ScaleCrop>
  <LinksUpToDate>false</LinksUpToDate>
  <CharactersWithSpaces>5535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2021-07-04T00:53:00Z</dcterms:created>
  <dc:creator>admin</dc:creator>
  <cp:lastModifiedBy>黄敏</cp:lastModifiedBy>
  <cp:lastPrinted>2021-04-19T06:38:00Z</cp:lastPrinted>
  <dcterms:modified xsi:type="dcterms:W3CDTF">2021-11-10T14:00:04Z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2593839166B743F7AFEF4835B82E09D7</vt:lpwstr>
  </property>
</Properties>
</file>